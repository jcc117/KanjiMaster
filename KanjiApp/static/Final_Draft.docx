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D14" w:rsidRDefault="000F1D14" w:rsidP="000F1D14">
      <w:pPr>
        <w:jc w:val="center"/>
        <w:rPr>
          <w:b/>
          <w:sz w:val="24"/>
        </w:rPr>
      </w:pPr>
    </w:p>
    <w:p w:rsidR="000F1D14" w:rsidRDefault="000F1D14" w:rsidP="000F1D14">
      <w:pPr>
        <w:jc w:val="center"/>
        <w:rPr>
          <w:b/>
          <w:sz w:val="24"/>
        </w:rPr>
      </w:pPr>
    </w:p>
    <w:p w:rsidR="000F1D14" w:rsidRDefault="000F1D14" w:rsidP="000F1D14">
      <w:pPr>
        <w:jc w:val="center"/>
        <w:rPr>
          <w:b/>
          <w:sz w:val="24"/>
        </w:rPr>
      </w:pPr>
    </w:p>
    <w:p w:rsidR="000F1D14" w:rsidRDefault="000F1D14" w:rsidP="000F1D14">
      <w:pPr>
        <w:jc w:val="center"/>
        <w:rPr>
          <w:b/>
          <w:sz w:val="24"/>
        </w:rPr>
      </w:pPr>
    </w:p>
    <w:p w:rsidR="000F1D14" w:rsidRDefault="000F1D14" w:rsidP="000F1D14">
      <w:pPr>
        <w:jc w:val="center"/>
        <w:rPr>
          <w:b/>
          <w:sz w:val="24"/>
        </w:rPr>
      </w:pPr>
    </w:p>
    <w:p w:rsidR="000F1D14" w:rsidRDefault="000F1D14" w:rsidP="000F1D14">
      <w:pPr>
        <w:jc w:val="center"/>
        <w:rPr>
          <w:b/>
          <w:sz w:val="24"/>
        </w:rPr>
      </w:pPr>
    </w:p>
    <w:p w:rsidR="000F1D14" w:rsidRDefault="000F1D14" w:rsidP="000F1D14">
      <w:pPr>
        <w:jc w:val="center"/>
        <w:rPr>
          <w:b/>
          <w:sz w:val="24"/>
        </w:rPr>
      </w:pPr>
    </w:p>
    <w:p w:rsidR="000F1D14" w:rsidRDefault="000F1D14" w:rsidP="000F1D14">
      <w:pPr>
        <w:jc w:val="center"/>
        <w:rPr>
          <w:b/>
          <w:sz w:val="24"/>
        </w:rPr>
      </w:pPr>
    </w:p>
    <w:p w:rsidR="000F1D14" w:rsidRDefault="000F1D14" w:rsidP="000F1D14">
      <w:pPr>
        <w:jc w:val="center"/>
        <w:rPr>
          <w:b/>
          <w:sz w:val="24"/>
        </w:rPr>
      </w:pPr>
    </w:p>
    <w:p w:rsidR="000F1D14" w:rsidRDefault="000F1D14" w:rsidP="000F1D14">
      <w:pPr>
        <w:spacing w:line="240" w:lineRule="auto"/>
        <w:jc w:val="center"/>
        <w:rPr>
          <w:b/>
          <w:sz w:val="24"/>
        </w:rPr>
      </w:pPr>
      <w:r w:rsidRPr="002C766B">
        <w:rPr>
          <w:b/>
          <w:sz w:val="24"/>
        </w:rPr>
        <w:t>Japanese Written Language Learning Techniques Applied to an Interactive Web Application</w:t>
      </w:r>
    </w:p>
    <w:p w:rsidR="000F1D14" w:rsidRDefault="000F1D14" w:rsidP="000F1D14">
      <w:pPr>
        <w:spacing w:line="240" w:lineRule="auto"/>
        <w:jc w:val="center"/>
      </w:pPr>
      <w:r>
        <w:t>Jordan Carr</w:t>
      </w:r>
    </w:p>
    <w:p w:rsidR="000F1D14" w:rsidRDefault="000F1D14" w:rsidP="000F1D14">
      <w:pPr>
        <w:spacing w:line="240" w:lineRule="auto"/>
        <w:jc w:val="center"/>
      </w:pPr>
      <w:r>
        <w:t>JPNSE 1999</w:t>
      </w:r>
    </w:p>
    <w:p w:rsidR="000F1D14" w:rsidDel="00110357" w:rsidRDefault="00F371B5" w:rsidP="000F1D14">
      <w:pPr>
        <w:spacing w:line="240" w:lineRule="auto"/>
        <w:jc w:val="center"/>
        <w:rPr>
          <w:del w:id="0" w:author="Jordan Carr" w:date="2018-04-23T12:53:00Z"/>
        </w:rPr>
      </w:pPr>
      <w:ins w:id="1" w:author="Jordan Carr" w:date="2018-04-21T17:46:00Z">
        <w:r>
          <w:t>4</w:t>
        </w:r>
      </w:ins>
      <w:del w:id="2" w:author="Jordan Carr" w:date="2018-04-21T17:46:00Z">
        <w:r w:rsidR="000F1D14" w:rsidDel="00F371B5">
          <w:delText>3</w:delText>
        </w:r>
      </w:del>
      <w:r w:rsidR="000F1D14">
        <w:t>/</w:t>
      </w:r>
      <w:ins w:id="3" w:author="Jordan Carr" w:date="2018-04-21T17:46:00Z">
        <w:r>
          <w:t>23</w:t>
        </w:r>
      </w:ins>
      <w:del w:id="4" w:author="Jordan Carr" w:date="2018-04-21T17:46:00Z">
        <w:r w:rsidR="000F1D14" w:rsidDel="00F371B5">
          <w:delText>22</w:delText>
        </w:r>
      </w:del>
      <w:r w:rsidR="000F1D14">
        <w:t>/18</w:t>
      </w:r>
    </w:p>
    <w:p w:rsidR="000F1D14" w:rsidRPr="000F1D14" w:rsidRDefault="000F1D14" w:rsidP="00110357">
      <w:pPr>
        <w:spacing w:line="240" w:lineRule="auto"/>
        <w:jc w:val="center"/>
      </w:pPr>
      <w:del w:id="5" w:author="Jordan Carr" w:date="2018-04-23T12:53:00Z">
        <w:r w:rsidDel="00110357">
          <w:delText>Rough Draft</w:delText>
        </w:r>
      </w:del>
    </w:p>
    <w:p w:rsidR="00D80744" w:rsidRDefault="000F1D14" w:rsidP="00D00992">
      <w:pPr>
        <w:pStyle w:val="commentcontentpara"/>
        <w:spacing w:before="0" w:beforeAutospacing="0" w:after="0" w:afterAutospacing="0"/>
        <w:jc w:val="center"/>
        <w:rPr>
          <w:ins w:id="6" w:author="Jordan Carr" w:date="2018-04-21T20:18:00Z"/>
        </w:rPr>
        <w:pPrChange w:id="7" w:author="Jordan Carr" w:date="2018-04-21T20:11:00Z">
          <w:pPr>
            <w:pStyle w:val="commentcontentpara"/>
            <w:spacing w:before="0" w:beforeAutospacing="0" w:after="0" w:afterAutospacing="0"/>
          </w:pPr>
        </w:pPrChange>
      </w:pPr>
      <w:r>
        <w:br w:type="page"/>
      </w:r>
    </w:p>
    <w:p w:rsidR="00D80744" w:rsidRDefault="00D80744" w:rsidP="00D00992">
      <w:pPr>
        <w:pStyle w:val="commentcontentpara"/>
        <w:spacing w:before="0" w:beforeAutospacing="0" w:after="0" w:afterAutospacing="0"/>
        <w:jc w:val="center"/>
        <w:rPr>
          <w:ins w:id="8" w:author="Jordan Carr" w:date="2018-04-21T20:18:00Z"/>
        </w:rPr>
        <w:pPrChange w:id="9" w:author="Jordan Carr" w:date="2018-04-21T20:11:00Z">
          <w:pPr>
            <w:pStyle w:val="commentcontentpara"/>
            <w:spacing w:before="0" w:beforeAutospacing="0" w:after="0" w:afterAutospacing="0"/>
          </w:pPr>
        </w:pPrChange>
      </w:pPr>
      <w:ins w:id="10" w:author="Jordan Carr" w:date="2018-04-21T20:21:00Z">
        <w:r>
          <w:rPr>
            <w:rFonts w:asciiTheme="minorEastAsia" w:eastAsiaTheme="minorEastAsia" w:hAnsiTheme="minorEastAsia" w:hint="eastAsia"/>
          </w:rPr>
          <w:lastRenderedPageBreak/>
          <w:t>ウェブアプリケーションに</w:t>
        </w:r>
        <w:r w:rsidR="00551FAE">
          <w:rPr>
            <w:rFonts w:asciiTheme="minorEastAsia" w:eastAsiaTheme="minorEastAsia" w:hAnsiTheme="minorEastAsia" w:hint="eastAsia"/>
          </w:rPr>
          <w:t>適用された</w:t>
        </w:r>
      </w:ins>
      <w:ins w:id="11" w:author="Jordan Carr" w:date="2018-04-21T20:19:00Z">
        <w:r>
          <w:rPr>
            <w:rFonts w:asciiTheme="minorEastAsia" w:eastAsiaTheme="minorEastAsia" w:hAnsiTheme="minorEastAsia" w:hint="eastAsia"/>
          </w:rPr>
          <w:t>漢字を学ぶ手法</w:t>
        </w:r>
      </w:ins>
    </w:p>
    <w:p w:rsidR="00D00992" w:rsidRDefault="00D00992" w:rsidP="00D00992">
      <w:pPr>
        <w:pStyle w:val="commentcontentpara"/>
        <w:spacing w:before="0" w:beforeAutospacing="0" w:after="0" w:afterAutospacing="0"/>
        <w:jc w:val="center"/>
        <w:rPr>
          <w:ins w:id="12" w:author="Jordan Carr" w:date="2018-04-21T20:10:00Z"/>
        </w:rPr>
        <w:pPrChange w:id="13" w:author="Jordan Carr" w:date="2018-04-21T20:11:00Z">
          <w:pPr>
            <w:pStyle w:val="commentcontentpara"/>
            <w:spacing w:before="0" w:beforeAutospacing="0" w:after="0" w:afterAutospacing="0"/>
          </w:pPr>
        </w:pPrChange>
      </w:pPr>
      <w:proofErr w:type="spellStart"/>
      <w:ins w:id="14" w:author="Jordan Carr" w:date="2018-04-21T20:10:00Z">
        <w:r>
          <w:rPr>
            <w:rFonts w:ascii="MS Mincho" w:hAnsi="MS Mincho" w:cs="MS Mincho"/>
          </w:rPr>
          <w:t>要旨</w:t>
        </w:r>
        <w:proofErr w:type="spellEnd"/>
      </w:ins>
    </w:p>
    <w:p w:rsidR="006F3CA4" w:rsidRDefault="006F3CA4" w:rsidP="006F3CA4">
      <w:pPr>
        <w:jc w:val="center"/>
        <w:rPr>
          <w:ins w:id="15" w:author="Jordan Carr" w:date="2018-04-15T14:00:00Z"/>
        </w:rPr>
      </w:pPr>
    </w:p>
    <w:p w:rsidR="006F3CA4" w:rsidRPr="00890103" w:rsidRDefault="006F3CA4" w:rsidP="006F3CA4">
      <w:pPr>
        <w:rPr>
          <w:ins w:id="16" w:author="Jordan Carr" w:date="2018-04-15T14:00:00Z"/>
        </w:rPr>
      </w:pPr>
      <w:ins w:id="17" w:author="Jordan Carr" w:date="2018-04-15T14:00:00Z">
        <w:r>
          <w:rPr>
            <w:rFonts w:hint="eastAsia"/>
          </w:rPr>
          <w:tab/>
        </w:r>
      </w:ins>
      <w:ins w:id="18" w:author="Jordan Carr" w:date="2018-04-21T20:16:00Z">
        <w:r w:rsidR="00D80744" w:rsidRPr="00D80744">
          <w:t>相互につながる世界では日々</w:t>
        </w:r>
      </w:ins>
      <w:ins w:id="19" w:author="Jordan Carr" w:date="2018-04-15T14:00:00Z">
        <w:r w:rsidR="00D80744">
          <w:rPr>
            <w:rFonts w:hint="eastAsia"/>
          </w:rPr>
          <w:t>外国語を</w:t>
        </w:r>
      </w:ins>
      <w:ins w:id="20" w:author="Jordan Carr" w:date="2018-04-21T20:13:00Z">
        <w:r w:rsidR="00D80744">
          <w:rPr>
            <w:rFonts w:hint="eastAsia"/>
          </w:rPr>
          <w:t>学ぶ</w:t>
        </w:r>
      </w:ins>
      <w:ins w:id="21" w:author="Jordan Carr" w:date="2018-04-15T14:00:00Z">
        <w:r>
          <w:rPr>
            <w:rFonts w:hint="eastAsia"/>
          </w:rPr>
          <w:t>必要性が増す。文化的問題がある可能性があるから一つの言語</w:t>
        </w:r>
      </w:ins>
      <w:ins w:id="22" w:author="Jordan Carr" w:date="2018-04-23T11:59:00Z">
        <w:r w:rsidR="00754B6A">
          <w:rPr>
            <w:rFonts w:hint="eastAsia"/>
          </w:rPr>
          <w:t>のみ</w:t>
        </w:r>
      </w:ins>
      <w:ins w:id="23" w:author="Jordan Carr" w:date="2018-04-15T14:00:00Z">
        <w:r w:rsidR="00754B6A">
          <w:rPr>
            <w:rFonts w:hint="eastAsia"/>
          </w:rPr>
          <w:t>を使用</w:t>
        </w:r>
      </w:ins>
      <w:ins w:id="24" w:author="Jordan Carr" w:date="2018-04-23T11:59:00Z">
        <w:r w:rsidR="00754B6A">
          <w:rPr>
            <w:rFonts w:hint="eastAsia"/>
          </w:rPr>
          <w:t>して</w:t>
        </w:r>
      </w:ins>
      <w:ins w:id="25" w:author="Jordan Carr" w:date="2018-04-23T12:14:00Z">
        <w:r w:rsidR="005D5C6A">
          <w:rPr>
            <w:rFonts w:hint="eastAsia"/>
          </w:rPr>
          <w:t>全部の国と</w:t>
        </w:r>
      </w:ins>
      <w:ins w:id="26" w:author="Jordan Carr" w:date="2018-04-23T11:59:00Z">
        <w:r w:rsidR="00754B6A">
          <w:rPr>
            <w:rFonts w:hint="eastAsia"/>
          </w:rPr>
          <w:t>コミュニケーションをとること</w:t>
        </w:r>
      </w:ins>
      <w:ins w:id="27" w:author="Jordan Carr" w:date="2018-04-15T14:00:00Z">
        <w:r w:rsidR="00754B6A">
          <w:rPr>
            <w:rFonts w:hint="eastAsia"/>
          </w:rPr>
          <w:t>は</w:t>
        </w:r>
      </w:ins>
      <w:ins w:id="28" w:author="Jordan Carr" w:date="2018-04-23T12:00:00Z">
        <w:r w:rsidR="00754B6A">
          <w:rPr>
            <w:rFonts w:hint="eastAsia"/>
          </w:rPr>
          <w:t>困難</w:t>
        </w:r>
      </w:ins>
      <w:ins w:id="29" w:author="Jordan Carr" w:date="2018-04-15T14:00:00Z">
        <w:r>
          <w:rPr>
            <w:rFonts w:hint="eastAsia"/>
          </w:rPr>
          <w:t>かもしれなくて言語翻訳ソフトウェアを使うのはまだ実用的なことではない。政府や企業は複数の言語を話す</w:t>
        </w:r>
        <w:r w:rsidR="00D80744">
          <w:rPr>
            <w:rFonts w:hint="eastAsia"/>
          </w:rPr>
          <w:t>ことが</w:t>
        </w:r>
      </w:ins>
      <w:ins w:id="30" w:author="Jordan Carr" w:date="2018-04-21T20:14:00Z">
        <w:r w:rsidR="00D80744">
          <w:rPr>
            <w:rFonts w:hint="eastAsia"/>
          </w:rPr>
          <w:t>できる</w:t>
        </w:r>
      </w:ins>
      <w:ins w:id="31" w:author="Jordan Carr" w:date="2018-04-15T14:00:00Z">
        <w:r>
          <w:rPr>
            <w:rFonts w:hint="eastAsia"/>
          </w:rPr>
          <w:t>従業員を求めている。日本</w:t>
        </w:r>
      </w:ins>
      <w:ins w:id="32" w:author="Jordan Carr" w:date="2018-04-21T20:32:00Z">
        <w:r w:rsidR="004200F8">
          <w:rPr>
            <w:rFonts w:hint="eastAsia"/>
          </w:rPr>
          <w:t>は</w:t>
        </w:r>
        <w:r w:rsidR="009E6354" w:rsidRPr="009E6354">
          <w:t>経済的、政治的に世界をリードしているが、日本語は非常に難しい</w:t>
        </w:r>
      </w:ins>
      <w:ins w:id="33" w:author="Jordan Carr" w:date="2018-04-15T14:00:00Z">
        <w:r>
          <w:rPr>
            <w:rFonts w:hint="eastAsia"/>
          </w:rPr>
          <w:t>。日本語が難しい理由の</w:t>
        </w:r>
        <w:r>
          <w:rPr>
            <w:rFonts w:hint="eastAsia"/>
          </w:rPr>
          <w:t>1</w:t>
        </w:r>
        <w:r>
          <w:rPr>
            <w:rFonts w:hint="eastAsia"/>
          </w:rPr>
          <w:t>つは漢字を勉強することである。</w:t>
        </w:r>
      </w:ins>
      <w:ins w:id="34" w:author="Jordan Carr" w:date="2018-04-21T20:33:00Z">
        <w:r w:rsidR="00F03763">
          <w:t>日本で生活するのに必要な漢字は</w:t>
        </w:r>
        <w:r w:rsidR="00F03763">
          <w:rPr>
            <w:rFonts w:hint="eastAsia"/>
          </w:rPr>
          <w:t>2000</w:t>
        </w:r>
        <w:r w:rsidR="00F03763" w:rsidRPr="00F03763">
          <w:t>と言われているが、</w:t>
        </w:r>
      </w:ins>
      <w:ins w:id="35" w:author="Jordan Carr" w:date="2018-04-21T20:34:00Z">
        <w:r w:rsidR="00F03763" w:rsidRPr="00F03763">
          <w:t>日本人は小学校一年から高校三年までかけて</w:t>
        </w:r>
      </w:ins>
      <w:ins w:id="36" w:author="Jordan Carr" w:date="2018-04-15T14:00:00Z">
        <w:r>
          <w:rPr>
            <w:rFonts w:hint="eastAsia"/>
          </w:rPr>
          <w:t>漢字を勉強するのである。しかし、外国人は</w:t>
        </w:r>
        <w:r>
          <w:rPr>
            <w:rFonts w:hint="eastAsia"/>
          </w:rPr>
          <w:t>2</w:t>
        </w:r>
        <w:r>
          <w:rPr>
            <w:rFonts w:hint="eastAsia"/>
          </w:rPr>
          <w:t>～</w:t>
        </w:r>
        <w:r>
          <w:rPr>
            <w:rFonts w:hint="eastAsia"/>
          </w:rPr>
          <w:t>4</w:t>
        </w:r>
        <w:r>
          <w:rPr>
            <w:rFonts w:hint="eastAsia"/>
          </w:rPr>
          <w:t>年という短い時間でその漢字を学ば</w:t>
        </w:r>
        <w:r w:rsidR="007A4C34">
          <w:rPr>
            <w:rFonts w:hint="eastAsia"/>
          </w:rPr>
          <w:t>なけらばならない。学生が漢字を学ぶほど難しくなるからしばしば</w:t>
        </w:r>
      </w:ins>
      <w:ins w:id="37" w:author="Jordan Carr" w:date="2018-04-23T13:35:00Z">
        <w:r w:rsidR="007A4C34">
          <w:rPr>
            <w:rFonts w:hint="eastAsia"/>
          </w:rPr>
          <w:t>学習</w:t>
        </w:r>
      </w:ins>
      <w:ins w:id="38" w:author="Jordan Carr" w:date="2018-04-15T14:00:00Z">
        <w:r>
          <w:rPr>
            <w:rFonts w:hint="eastAsia"/>
          </w:rPr>
          <w:t>ツールを使いる。</w:t>
        </w:r>
        <w:bookmarkStart w:id="39" w:name="_GoBack"/>
        <w:bookmarkEnd w:id="39"/>
      </w:ins>
    </w:p>
    <w:p w:rsidR="00F3569F" w:rsidRDefault="006F3CA4" w:rsidP="006F3CA4">
      <w:pPr>
        <w:rPr>
          <w:ins w:id="40" w:author="Jordan Carr" w:date="2018-04-15T14:00:00Z"/>
          <w:rFonts w:hint="eastAsia"/>
        </w:rPr>
      </w:pPr>
      <w:ins w:id="41" w:author="Jordan Carr" w:date="2018-04-15T14:00:00Z">
        <w:r>
          <w:tab/>
        </w:r>
        <w:r>
          <w:rPr>
            <w:rFonts w:hint="eastAsia"/>
          </w:rPr>
          <w:t>目標は、漢字</w:t>
        </w:r>
        <w:r w:rsidR="00F3569F">
          <w:rPr>
            <w:rFonts w:hint="eastAsia"/>
          </w:rPr>
          <w:t>の学習に役立つ効果的な</w:t>
        </w:r>
      </w:ins>
      <w:ins w:id="42" w:author="Jordan Carr" w:date="2018-04-23T12:12:00Z">
        <w:r w:rsidR="00F3569F">
          <w:rPr>
            <w:rFonts w:hint="eastAsia"/>
          </w:rPr>
          <w:t>学習</w:t>
        </w:r>
      </w:ins>
      <w:ins w:id="43" w:author="Jordan Carr" w:date="2018-04-15T14:00:00Z">
        <w:r>
          <w:rPr>
            <w:rFonts w:hint="eastAsia"/>
          </w:rPr>
          <w:t>ツールを構築することである。</w:t>
        </w:r>
      </w:ins>
      <w:ins w:id="44" w:author="Jordan Carr" w:date="2018-04-23T12:43:00Z">
        <w:r w:rsidR="007C57AA">
          <w:rPr>
            <w:rFonts w:hint="eastAsia"/>
          </w:rPr>
          <w:t>ピッツバーグ大学の学生</w:t>
        </w:r>
      </w:ins>
      <w:ins w:id="45" w:author="Jordan Carr" w:date="2018-04-23T12:44:00Z">
        <w:r w:rsidR="007C57AA">
          <w:rPr>
            <w:rFonts w:hint="eastAsia"/>
          </w:rPr>
          <w:t>の漢字の勉強</w:t>
        </w:r>
      </w:ins>
      <w:ins w:id="46" w:author="Jordan Carr" w:date="2018-04-23T12:46:00Z">
        <w:r w:rsidR="007C57AA">
          <w:rPr>
            <w:rFonts w:hint="eastAsia"/>
          </w:rPr>
          <w:t>したものを手助けするために</w:t>
        </w:r>
      </w:ins>
      <w:ins w:id="47" w:author="Jordan Carr" w:date="2018-04-15T14:00:00Z">
        <w:r w:rsidR="00F3569F">
          <w:rPr>
            <w:rFonts w:hint="eastAsia"/>
          </w:rPr>
          <w:t>色々の漢字を学ぶ戦略を調べ</w:t>
        </w:r>
      </w:ins>
      <w:ins w:id="48" w:author="Jordan Carr" w:date="2018-04-23T12:08:00Z">
        <w:r w:rsidR="00F3569F">
          <w:rPr>
            <w:rFonts w:hint="eastAsia"/>
          </w:rPr>
          <w:t>た</w:t>
        </w:r>
      </w:ins>
      <w:ins w:id="49" w:author="Jordan Carr" w:date="2018-04-15T14:00:00Z">
        <w:r>
          <w:rPr>
            <w:rFonts w:hint="eastAsia"/>
          </w:rPr>
          <w:t>。</w:t>
        </w:r>
      </w:ins>
      <w:ins w:id="50" w:author="Jordan Carr" w:date="2018-04-23T12:57:00Z">
        <w:r w:rsidR="005C5FC4">
          <w:rPr>
            <w:rFonts w:hint="eastAsia"/>
          </w:rPr>
          <w:t>以前</w:t>
        </w:r>
      </w:ins>
      <w:ins w:id="51" w:author="Jordan Carr" w:date="2018-04-23T12:56:00Z">
        <w:r w:rsidR="005C5FC4">
          <w:rPr>
            <w:rFonts w:hint="eastAsia"/>
          </w:rPr>
          <w:t>研究を調べ</w:t>
        </w:r>
      </w:ins>
      <w:ins w:id="52" w:author="Jordan Carr" w:date="2018-04-23T12:57:00Z">
        <w:r w:rsidR="005C5FC4">
          <w:rPr>
            <w:rFonts w:hint="eastAsia"/>
          </w:rPr>
          <w:t>ることによって</w:t>
        </w:r>
      </w:ins>
      <w:ins w:id="53" w:author="Jordan Carr" w:date="2018-04-15T14:00:00Z">
        <w:r>
          <w:rPr>
            <w:rFonts w:hint="eastAsia"/>
          </w:rPr>
          <w:t>二モニック</w:t>
        </w:r>
      </w:ins>
      <w:ins w:id="54" w:author="Jordan Carr" w:date="2018-04-23T12:02:00Z">
        <w:r w:rsidR="00F3569F">
          <w:rPr>
            <w:rFonts w:hint="eastAsia"/>
          </w:rPr>
          <w:t>という</w:t>
        </w:r>
      </w:ins>
      <w:ins w:id="55" w:author="Jordan Carr" w:date="2018-04-15T14:00:00Z">
        <w:r w:rsidR="00F3569F">
          <w:rPr>
            <w:rFonts w:hint="eastAsia"/>
          </w:rPr>
          <w:t>戦略とモチベーション戦略を</w:t>
        </w:r>
      </w:ins>
      <w:ins w:id="56" w:author="Jordan Carr" w:date="2018-04-23T12:08:00Z">
        <w:r w:rsidR="00F3569F">
          <w:rPr>
            <w:rFonts w:hint="eastAsia"/>
          </w:rPr>
          <w:t>考察した</w:t>
        </w:r>
      </w:ins>
      <w:ins w:id="57" w:author="Jordan Carr" w:date="2018-04-15T14:00:00Z">
        <w:r>
          <w:rPr>
            <w:rFonts w:hint="eastAsia"/>
          </w:rPr>
          <w:t>。学生</w:t>
        </w:r>
        <w:r w:rsidR="0040166D">
          <w:rPr>
            <w:rFonts w:hint="eastAsia"/>
          </w:rPr>
          <w:t>の勉強する理由とどうやってその事を影響を与えるかについて議論</w:t>
        </w:r>
      </w:ins>
      <w:ins w:id="58" w:author="Jordan Carr" w:date="2018-04-23T12:48:00Z">
        <w:r w:rsidR="0040166D">
          <w:rPr>
            <w:rFonts w:hint="eastAsia"/>
          </w:rPr>
          <w:t>した</w:t>
        </w:r>
      </w:ins>
      <w:ins w:id="59" w:author="Jordan Carr" w:date="2018-04-15T14:00:00Z">
        <w:r>
          <w:rPr>
            <w:rFonts w:hint="eastAsia"/>
          </w:rPr>
          <w:t>。二モニック</w:t>
        </w:r>
      </w:ins>
      <w:ins w:id="60" w:author="Jordan Carr" w:date="2018-04-23T12:46:00Z">
        <w:r w:rsidR="0040166D">
          <w:rPr>
            <w:rFonts w:hint="eastAsia"/>
          </w:rPr>
          <w:t>という</w:t>
        </w:r>
      </w:ins>
      <w:ins w:id="61" w:author="Jordan Carr" w:date="2018-04-23T12:47:00Z">
        <w:r w:rsidR="0040166D">
          <w:rPr>
            <w:rFonts w:hint="eastAsia"/>
          </w:rPr>
          <w:t>事</w:t>
        </w:r>
      </w:ins>
      <w:ins w:id="62" w:author="Jordan Carr" w:date="2018-04-15T14:00:00Z">
        <w:r>
          <w:rPr>
            <w:rFonts w:hint="eastAsia"/>
          </w:rPr>
          <w:t>とモチベーション有効性に関する複数の研究を検討してモチベーシ</w:t>
        </w:r>
        <w:r w:rsidR="00110357">
          <w:rPr>
            <w:rFonts w:hint="eastAsia"/>
          </w:rPr>
          <w:t>ョン戦略を</w:t>
        </w:r>
      </w:ins>
      <w:ins w:id="63" w:author="Jordan Carr" w:date="2018-04-23T12:51:00Z">
        <w:r w:rsidR="00110357">
          <w:rPr>
            <w:rFonts w:hint="eastAsia"/>
          </w:rPr>
          <w:t>使うことによって</w:t>
        </w:r>
      </w:ins>
      <w:ins w:id="64" w:author="Jordan Carr" w:date="2018-04-15T14:00:00Z">
        <w:r w:rsidR="00110357">
          <w:rPr>
            <w:rFonts w:hint="eastAsia"/>
          </w:rPr>
          <w:t>漢字を勉強するための</w:t>
        </w:r>
        <w:r w:rsidR="0040166D">
          <w:rPr>
            <w:rFonts w:hint="eastAsia"/>
          </w:rPr>
          <w:t>サイトが構築</w:t>
        </w:r>
      </w:ins>
      <w:ins w:id="65" w:author="Jordan Carr" w:date="2018-04-23T12:50:00Z">
        <w:r w:rsidR="0040166D">
          <w:rPr>
            <w:rFonts w:hint="eastAsia"/>
          </w:rPr>
          <w:t>することができた</w:t>
        </w:r>
      </w:ins>
      <w:ins w:id="66" w:author="Jordan Carr" w:date="2018-04-15T14:00:00Z">
        <w:r>
          <w:rPr>
            <w:rFonts w:hint="eastAsia"/>
          </w:rPr>
          <w:t>。</w:t>
        </w:r>
      </w:ins>
      <w:ins w:id="67" w:author="Jordan Carr" w:date="2018-04-23T12:10:00Z">
        <w:r w:rsidR="00F3569F">
          <w:rPr>
            <w:rFonts w:hint="eastAsia"/>
          </w:rPr>
          <w:t>また</w:t>
        </w:r>
      </w:ins>
      <w:ins w:id="68" w:author="Jordan Carr" w:date="2018-04-15T14:00:00Z">
        <w:r>
          <w:rPr>
            <w:rFonts w:hint="eastAsia"/>
          </w:rPr>
          <w:t>JavaScript</w:t>
        </w:r>
        <w:r>
          <w:rPr>
            <w:rFonts w:hint="eastAsia"/>
          </w:rPr>
          <w:t>と</w:t>
        </w:r>
        <w:r>
          <w:rPr>
            <w:rFonts w:hint="eastAsia"/>
          </w:rPr>
          <w:t>Python</w:t>
        </w:r>
      </w:ins>
      <w:ins w:id="69" w:author="Jordan Carr" w:date="2018-04-23T12:49:00Z">
        <w:r w:rsidR="0040166D">
          <w:rPr>
            <w:rFonts w:hint="eastAsia"/>
          </w:rPr>
          <w:t>というプログラミング言語</w:t>
        </w:r>
      </w:ins>
      <w:ins w:id="70" w:author="Jordan Carr" w:date="2018-04-15T14:00:00Z">
        <w:r w:rsidR="00F3569F">
          <w:rPr>
            <w:rFonts w:hint="eastAsia"/>
          </w:rPr>
          <w:t>を</w:t>
        </w:r>
      </w:ins>
      <w:ins w:id="71" w:author="Jordan Carr" w:date="2018-04-23T12:10:00Z">
        <w:r w:rsidR="00F3569F">
          <w:rPr>
            <w:rFonts w:hint="eastAsia"/>
          </w:rPr>
          <w:t>用いて</w:t>
        </w:r>
      </w:ins>
      <w:ins w:id="72" w:author="Jordan Carr" w:date="2018-04-15T14:00:00Z">
        <w:r>
          <w:rPr>
            <w:rFonts w:hint="eastAsia"/>
          </w:rPr>
          <w:t>「</w:t>
        </w:r>
        <w:r>
          <w:rPr>
            <w:rFonts w:hint="eastAsia"/>
          </w:rPr>
          <w:t>KanjiMaster.com</w:t>
        </w:r>
        <w:r w:rsidR="00F3569F">
          <w:rPr>
            <w:rFonts w:hint="eastAsia"/>
          </w:rPr>
          <w:t>」というサイト</w:t>
        </w:r>
      </w:ins>
      <w:ins w:id="73" w:author="Jordan Carr" w:date="2018-04-23T12:09:00Z">
        <w:r w:rsidR="00F3569F">
          <w:rPr>
            <w:rFonts w:hint="eastAsia"/>
          </w:rPr>
          <w:t>を</w:t>
        </w:r>
      </w:ins>
      <w:ins w:id="74" w:author="Jordan Carr" w:date="2018-04-15T14:00:00Z">
        <w:r w:rsidR="00F3569F">
          <w:rPr>
            <w:rFonts w:hint="eastAsia"/>
          </w:rPr>
          <w:t>開発</w:t>
        </w:r>
      </w:ins>
      <w:ins w:id="75" w:author="Jordan Carr" w:date="2018-04-23T12:09:00Z">
        <w:r w:rsidR="00F3569F">
          <w:rPr>
            <w:rFonts w:hint="eastAsia"/>
          </w:rPr>
          <w:t>することができた</w:t>
        </w:r>
      </w:ins>
      <w:ins w:id="76" w:author="Jordan Carr" w:date="2018-04-15T14:00:00Z">
        <w:r>
          <w:rPr>
            <w:rFonts w:hint="eastAsia"/>
          </w:rPr>
          <w:t>。</w:t>
        </w:r>
      </w:ins>
    </w:p>
    <w:p w:rsidR="000F1D14" w:rsidDel="006F3CA4" w:rsidRDefault="000F1D14" w:rsidP="000F1D14">
      <w:pPr>
        <w:jc w:val="center"/>
        <w:rPr>
          <w:del w:id="77" w:author="Jordan Carr" w:date="2018-04-15T14:00:00Z"/>
        </w:rPr>
      </w:pPr>
    </w:p>
    <w:p w:rsidR="006F3CA4" w:rsidRDefault="006F3CA4" w:rsidP="006F3CA4">
      <w:pPr>
        <w:jc w:val="center"/>
        <w:rPr>
          <w:ins w:id="78" w:author="Jordan Carr" w:date="2018-04-15T14:00:00Z"/>
          <w:b/>
          <w:sz w:val="24"/>
        </w:rPr>
        <w:pPrChange w:id="79" w:author="Jordan Carr" w:date="2018-04-15T14:00:00Z">
          <w:pPr/>
        </w:pPrChange>
      </w:pPr>
      <w:ins w:id="80" w:author="Jordan Carr" w:date="2018-04-15T14:00:00Z">
        <w:r>
          <w:rPr>
            <w:b/>
            <w:sz w:val="24"/>
          </w:rPr>
          <w:br w:type="page"/>
        </w:r>
      </w:ins>
    </w:p>
    <w:p w:rsidR="000F1D14" w:rsidRPr="000F1D14" w:rsidRDefault="000F1D14" w:rsidP="000F1D14">
      <w:pPr>
        <w:jc w:val="center"/>
        <w:rPr>
          <w:b/>
          <w:sz w:val="24"/>
        </w:rPr>
      </w:pPr>
      <w:r w:rsidRPr="000F1D14">
        <w:rPr>
          <w:b/>
          <w:sz w:val="24"/>
        </w:rPr>
        <w:lastRenderedPageBreak/>
        <w:t>I</w:t>
      </w:r>
      <w:r>
        <w:rPr>
          <w:b/>
          <w:sz w:val="24"/>
        </w:rPr>
        <w:t>ntroducti</w:t>
      </w:r>
      <w:r w:rsidRPr="000F1D14">
        <w:rPr>
          <w:b/>
          <w:sz w:val="24"/>
        </w:rPr>
        <w:t>on</w:t>
      </w:r>
    </w:p>
    <w:p w:rsidR="006A2546" w:rsidRDefault="00235B4B" w:rsidP="000F1D14">
      <w:pPr>
        <w:ind w:firstLine="720"/>
        <w:rPr>
          <w:ins w:id="81" w:author="Jordan Carr" w:date="2018-04-01T22:18:00Z"/>
        </w:rPr>
      </w:pPr>
      <w:r>
        <w:t xml:space="preserve">As the world becomes more interconnected by the day, the need to learn multiple languages increases exponentially.  </w:t>
      </w:r>
      <w:r w:rsidR="001E6509">
        <w:t>Using one universal language presents various cultural issues that can be too hard to over</w:t>
      </w:r>
      <w:r w:rsidR="00076689">
        <w:t>come, and current language translation software is not accurate enough to make its use outside of simple vocabulary viable</w:t>
      </w:r>
      <w:r w:rsidR="001E6509">
        <w:t xml:space="preserve">.  </w:t>
      </w:r>
      <w:r>
        <w:t>Nati</w:t>
      </w:r>
      <w:r w:rsidR="00BC115C">
        <w:t>onal governments stress the necessity</w:t>
      </w:r>
      <w:r>
        <w:t xml:space="preserve"> </w:t>
      </w:r>
      <w:r w:rsidR="00372F0A">
        <w:t xml:space="preserve">to learn multiple languages to </w:t>
      </w:r>
      <w:r w:rsidR="00BC115C">
        <w:t>facilitate communications with other nations</w:t>
      </w:r>
      <w:r>
        <w:t xml:space="preserve">. Businesses and corporations desperately seek out suitable employees who can communicate with clients from a wide variety of backgrounds. </w:t>
      </w:r>
    </w:p>
    <w:p w:rsidR="00E66670" w:rsidRDefault="00235B4B" w:rsidP="000F1D14">
      <w:pPr>
        <w:ind w:firstLine="720"/>
        <w:rPr>
          <w:ins w:id="82" w:author="Jordan Carr" w:date="2018-04-01T22:20:00Z"/>
        </w:rPr>
      </w:pPr>
      <w:r>
        <w:t xml:space="preserve">Among the </w:t>
      </w:r>
      <w:r w:rsidR="00BC115C">
        <w:t xml:space="preserve">major </w:t>
      </w:r>
      <w:r>
        <w:t>global political and economic powers is Japan, whose language is notoriously difficult for native English speakers to learn as a second language.  One of the most challen</w:t>
      </w:r>
      <w:r w:rsidR="00B4176E">
        <w:t xml:space="preserve">ging factors associated with learning Japanese </w:t>
      </w:r>
      <w:r>
        <w:t>is its written language, which consists of multiple sets of characters known as hiragana, katakana, and kanji. By the tim</w:t>
      </w:r>
      <w:r w:rsidR="00BC115C">
        <w:t>e the average J</w:t>
      </w:r>
      <w:r>
        <w:t>apanes</w:t>
      </w:r>
      <w:r w:rsidR="00B960B7">
        <w:t>e citizen graduates high school</w:t>
      </w:r>
      <w:r>
        <w:t xml:space="preserve"> they are expected to know at least 2,000 different characters in order to interact with the world around</w:t>
      </w:r>
      <w:r w:rsidR="00B960B7">
        <w:t xml:space="preserve"> them. I</w:t>
      </w:r>
      <w:r>
        <w:t xml:space="preserve">t is far easier for </w:t>
      </w:r>
      <w:ins w:id="83" w:author="Jordan Carr" w:date="2018-04-21T18:00:00Z">
        <w:r w:rsidR="00D65465">
          <w:t>native speakers</w:t>
        </w:r>
      </w:ins>
      <w:del w:id="84" w:author="Jordan Carr" w:date="2018-04-21T18:00:00Z">
        <w:r w:rsidDel="00D65465">
          <w:delText>them</w:delText>
        </w:r>
      </w:del>
      <w:r>
        <w:t xml:space="preserve"> to pick up on</w:t>
      </w:r>
      <w:ins w:id="85" w:author="Jordan Carr" w:date="2018-04-21T18:00:00Z">
        <w:r w:rsidR="00D65465">
          <w:t xml:space="preserve"> kanji</w:t>
        </w:r>
      </w:ins>
      <w:del w:id="86" w:author="Jordan Carr" w:date="2018-04-21T18:00:00Z">
        <w:r w:rsidDel="00D65465">
          <w:delText xml:space="preserve"> it</w:delText>
        </w:r>
      </w:del>
      <w:r>
        <w:t xml:space="preserve"> than foreigners in</w:t>
      </w:r>
      <w:r w:rsidR="00BC115C">
        <w:t xml:space="preserve"> another cultural setting</w:t>
      </w:r>
      <w:r w:rsidR="00B960B7">
        <w:t xml:space="preserve"> that is not constantly immersed in </w:t>
      </w:r>
      <w:ins w:id="87" w:author="Jordan Carr" w:date="2018-04-21T18:01:00Z">
        <w:r w:rsidR="00D65465">
          <w:t>it</w:t>
        </w:r>
      </w:ins>
      <w:del w:id="88" w:author="Jordan Carr" w:date="2018-04-21T18:01:00Z">
        <w:r w:rsidR="00B960B7" w:rsidDel="00D65465">
          <w:delText>kanji</w:delText>
        </w:r>
      </w:del>
      <w:r>
        <w:t xml:space="preserve">. Non-native speakers are </w:t>
      </w:r>
      <w:ins w:id="89" w:author="Jordan Carr" w:date="2018-04-21T18:03:00Z">
        <w:r w:rsidR="00C573E5">
          <w:t>often</w:t>
        </w:r>
      </w:ins>
      <w:del w:id="90" w:author="Jordan Carr" w:date="2018-04-21T18:03:00Z">
        <w:r w:rsidDel="00C573E5">
          <w:delText>sometimes</w:delText>
        </w:r>
      </w:del>
      <w:r>
        <w:t xml:space="preserve"> expected to recognize hundreds of different characters after only a few months to a few years of study</w:t>
      </w:r>
      <w:del w:id="91" w:author="Jordan Carr" w:date="2018-04-21T18:03:00Z">
        <w:r w:rsidDel="00C573E5">
          <w:delText>, certainly a challenging feat</w:delText>
        </w:r>
      </w:del>
      <w:r>
        <w:t>.</w:t>
      </w:r>
      <w:r w:rsidR="00E66670">
        <w:t xml:space="preserve"> This </w:t>
      </w:r>
      <w:ins w:id="92" w:author="Jordan Carr" w:date="2018-04-01T22:19:00Z">
        <w:r w:rsidR="00C573E5">
          <w:t>expectation</w:t>
        </w:r>
        <w:r w:rsidR="006A2546">
          <w:t xml:space="preserve"> </w:t>
        </w:r>
      </w:ins>
      <w:r w:rsidR="00E66670">
        <w:t>raises the question of how this can be done effectively. The task of learning kanji through various methods such as relational story-telling and motivational manipulati</w:t>
      </w:r>
      <w:r w:rsidR="00423C21">
        <w:t xml:space="preserve">on will be explored and </w:t>
      </w:r>
      <w:r w:rsidR="00E66670">
        <w:t>used to develop a web-based ap</w:t>
      </w:r>
      <w:r w:rsidR="006A771E">
        <w:t xml:space="preserve">plication </w:t>
      </w:r>
      <w:ins w:id="93" w:author="Jordan Carr" w:date="2018-04-21T18:04:00Z">
        <w:r w:rsidR="00C573E5">
          <w:t xml:space="preserve">in an attempt </w:t>
        </w:r>
      </w:ins>
      <w:r w:rsidR="006A771E">
        <w:t>to further develop Japanese language learners’</w:t>
      </w:r>
      <w:r w:rsidR="00E66670">
        <w:t xml:space="preserve"> abi</w:t>
      </w:r>
      <w:r w:rsidR="00423C21">
        <w:t>lities with the written</w:t>
      </w:r>
      <w:r w:rsidR="00E66670">
        <w:t xml:space="preserve"> language.</w:t>
      </w:r>
    </w:p>
    <w:p w:rsidR="000D0BF7" w:rsidRPr="000D0BF7" w:rsidRDefault="000D0BF7">
      <w:pPr>
        <w:jc w:val="center"/>
        <w:rPr>
          <w:b/>
          <w:sz w:val="24"/>
          <w:rPrChange w:id="94" w:author="Jordan Carr" w:date="2018-04-01T22:21:00Z">
            <w:rPr/>
          </w:rPrChange>
        </w:rPr>
        <w:pPrChange w:id="95" w:author="Jordan Carr" w:date="2018-04-01T22:21:00Z">
          <w:pPr>
            <w:ind w:firstLine="720"/>
          </w:pPr>
        </w:pPrChange>
      </w:pPr>
      <w:ins w:id="96" w:author="Jordan Carr" w:date="2018-04-01T22:20:00Z">
        <w:r w:rsidRPr="000D0BF7">
          <w:rPr>
            <w:b/>
            <w:sz w:val="24"/>
            <w:rPrChange w:id="97" w:author="Jordan Carr" w:date="2018-04-01T22:21:00Z">
              <w:rPr/>
            </w:rPrChange>
          </w:rPr>
          <w:t>A Brief Description of Kanji</w:t>
        </w:r>
      </w:ins>
    </w:p>
    <w:p w:rsidR="000C5ECD" w:rsidRDefault="00E66670" w:rsidP="00235B4B">
      <w:r>
        <w:tab/>
      </w:r>
      <w:r w:rsidR="00372F0A" w:rsidRPr="00B104F2">
        <w:t>Kanji are morphological</w:t>
      </w:r>
      <w:r w:rsidRPr="00B104F2">
        <w:t xml:space="preserve"> characters</w:t>
      </w:r>
      <w:r w:rsidR="00C52C47" w:rsidRPr="00B104F2">
        <w:t xml:space="preserve"> that originated in China and represent the language through </w:t>
      </w:r>
      <w:r w:rsidR="00372F0A" w:rsidRPr="00B104F2">
        <w:t xml:space="preserve">a mix of </w:t>
      </w:r>
      <w:r w:rsidR="00C52C47" w:rsidRPr="00B104F2">
        <w:t xml:space="preserve">meaning-based </w:t>
      </w:r>
      <w:r w:rsidR="00372F0A" w:rsidRPr="00B104F2">
        <w:t xml:space="preserve">and sound-based </w:t>
      </w:r>
      <w:r w:rsidR="00C52C47" w:rsidRPr="00B104F2">
        <w:t xml:space="preserve">units, as opposed to </w:t>
      </w:r>
      <w:r w:rsidR="00372F0A" w:rsidRPr="00B104F2">
        <w:t xml:space="preserve">mostly </w:t>
      </w:r>
      <w:r w:rsidR="00C52C47" w:rsidRPr="00B104F2">
        <w:t>sound-based units that</w:t>
      </w:r>
      <w:del w:id="98" w:author="Jordan Carr" w:date="2018-04-21T18:05:00Z">
        <w:r w:rsidR="00C52C47" w:rsidRPr="00B104F2" w:rsidDel="00C573E5">
          <w:delText xml:space="preserve"> most</w:delText>
        </w:r>
      </w:del>
      <w:r w:rsidR="00C52C47" w:rsidRPr="00B104F2">
        <w:t xml:space="preserve"> </w:t>
      </w:r>
      <w:ins w:id="99" w:author="Jordan Carr" w:date="2018-04-21T18:06:00Z">
        <w:r w:rsidR="00C573E5">
          <w:t xml:space="preserve">most </w:t>
        </w:r>
      </w:ins>
      <w:ins w:id="100" w:author="Jordan Carr" w:date="2018-04-21T18:05:00Z">
        <w:r w:rsidR="00C573E5">
          <w:t>Indo-European language</w:t>
        </w:r>
      </w:ins>
      <w:del w:id="101" w:author="Jordan Carr" w:date="2018-04-21T18:05:00Z">
        <w:r w:rsidR="00C52C47" w:rsidRPr="00B104F2" w:rsidDel="00C573E5">
          <w:delText>western</w:delText>
        </w:r>
      </w:del>
      <w:r w:rsidR="00C52C47" w:rsidRPr="00B104F2">
        <w:t xml:space="preserve"> learners are accustomed to.</w:t>
      </w:r>
      <w:r w:rsidRPr="00B104F2">
        <w:t xml:space="preserve"> </w:t>
      </w:r>
      <w:r w:rsidR="00B104F2" w:rsidRPr="00B104F2">
        <w:t xml:space="preserve"> I</w:t>
      </w:r>
      <w:r w:rsidR="00904488" w:rsidRPr="00B104F2">
        <w:t>t</w:t>
      </w:r>
      <w:r w:rsidR="00B104F2" w:rsidRPr="00B104F2">
        <w:t xml:space="preserve"> can be argued that English itself is not entirely phonological, having numerous exceptions on how to read certain words. However, the sheer number </w:t>
      </w:r>
      <w:r w:rsidR="00B104F2" w:rsidRPr="00B104F2">
        <w:lastRenderedPageBreak/>
        <w:t>of kanji and kanji radicals</w:t>
      </w:r>
      <w:ins w:id="102" w:author="Jordan Carr" w:date="2018-04-23T13:12:00Z">
        <w:r w:rsidR="00752E4F">
          <w:rPr>
            <w:rFonts w:hint="eastAsia"/>
          </w:rPr>
          <w:t xml:space="preserve"> </w:t>
        </w:r>
      </w:ins>
      <w:ins w:id="103" w:author="Jordan Carr" w:date="2018-04-21T18:06:00Z">
        <w:r w:rsidR="00C573E5">
          <w:t>(kanji components)</w:t>
        </w:r>
      </w:ins>
      <w:r w:rsidR="00B104F2" w:rsidRPr="00B104F2">
        <w:t xml:space="preserve"> that one must learn </w:t>
      </w:r>
      <w:r w:rsidR="00CD3061">
        <w:t xml:space="preserve">in order to make pattern recognition and radical analysis a practical option to learn quickly </w:t>
      </w:r>
      <w:r w:rsidR="00B104F2" w:rsidRPr="00B104F2">
        <w:t>makes the task more complex</w:t>
      </w:r>
      <w:r w:rsidR="00904488" w:rsidRPr="00B104F2">
        <w:t>.</w:t>
      </w:r>
      <w:r w:rsidR="00904488">
        <w:t xml:space="preserve"> </w:t>
      </w:r>
    </w:p>
    <w:p w:rsidR="00147B1F" w:rsidRDefault="00CD3061" w:rsidP="00131B62">
      <w:pPr>
        <w:ind w:firstLine="720"/>
      </w:pPr>
      <w:r>
        <w:t>T</w:t>
      </w:r>
      <w:r w:rsidR="000C5ECD" w:rsidRPr="00B104F2">
        <w:t xml:space="preserve">he background of the learner </w:t>
      </w:r>
      <w:r>
        <w:t xml:space="preserve">plays an influential role </w:t>
      </w:r>
      <w:r w:rsidR="000C5ECD" w:rsidRPr="00B104F2">
        <w:t xml:space="preserve">when trying to teach them a new written language.  </w:t>
      </w:r>
      <w:r w:rsidR="00904488" w:rsidRPr="00B104F2">
        <w:t>Those with an English background tend to use phonological information</w:t>
      </w:r>
      <w:r>
        <w:t xml:space="preserve"> to learn a</w:t>
      </w:r>
      <w:r w:rsidR="000C5ECD" w:rsidRPr="00B104F2">
        <w:t xml:space="preserve"> written language. This means of learning also extends to kanji</w:t>
      </w:r>
      <w:r w:rsidR="00B104F2">
        <w:t xml:space="preserve"> (Kubota 1). Kanji can often be broken up into radicals or subunits which can give information on how it should be read (Saito 237)</w:t>
      </w:r>
      <w:r w:rsidR="000C5ECD" w:rsidRPr="00B104F2">
        <w:t xml:space="preserve">.  </w:t>
      </w:r>
      <w:r w:rsidR="00B104F2">
        <w:t xml:space="preserve">Analysis is made easier </w:t>
      </w:r>
      <w:ins w:id="104" w:author="Jordan Carr" w:date="2018-04-21T18:07:00Z">
        <w:r w:rsidR="00C573E5">
          <w:t>in</w:t>
        </w:r>
      </w:ins>
      <w:del w:id="105" w:author="Jordan Carr" w:date="2018-04-21T18:07:00Z">
        <w:r w:rsidR="00B104F2" w:rsidDel="00C573E5">
          <w:delText>by the fact</w:delText>
        </w:r>
      </w:del>
      <w:r w:rsidR="00B104F2">
        <w:t xml:space="preserve"> that phonological radicals have been shown to be mostly used </w:t>
      </w:r>
      <w:r w:rsidR="005008C6">
        <w:t>for their phonological function (Saito 234</w:t>
      </w:r>
      <w:r w:rsidR="00B104F2">
        <w:t xml:space="preserve">). </w:t>
      </w:r>
      <w:r>
        <w:t xml:space="preserve">Thus, if a user can recognize these radicals they should be able to at least guess the reading and use other information to conclude its meaning.  </w:t>
      </w:r>
      <w:r w:rsidR="00B104F2">
        <w:t xml:space="preserve">However, the </w:t>
      </w:r>
      <w:ins w:id="106" w:author="Jordan Carr" w:date="2018-04-21T18:08:00Z">
        <w:r w:rsidR="00C573E5">
          <w:t>large</w:t>
        </w:r>
      </w:ins>
      <w:del w:id="107" w:author="Jordan Carr" w:date="2018-04-21T18:08:00Z">
        <w:r w:rsidR="00B104F2" w:rsidDel="00C573E5">
          <w:delText>sheer</w:delText>
        </w:r>
      </w:del>
      <w:r w:rsidR="00B104F2">
        <w:t xml:space="preserve"> number of radicals that must be learned in order to do this efficiently is itself a difficult task</w:t>
      </w:r>
      <w:ins w:id="108" w:author="Jordan Carr" w:date="2018-04-21T18:08:00Z">
        <w:r w:rsidR="00C573E5">
          <w:t xml:space="preserve"> to do quickly</w:t>
        </w:r>
      </w:ins>
      <w:r w:rsidR="00B104F2">
        <w:t xml:space="preserve">. Those who come from a Chinese background may have less difficulty with this </w:t>
      </w:r>
      <w:ins w:id="109" w:author="Jordan Carr" w:date="2018-04-01T22:25:00Z">
        <w:r w:rsidR="000D0BF7">
          <w:t xml:space="preserve">task </w:t>
        </w:r>
      </w:ins>
      <w:r w:rsidR="00B104F2">
        <w:t>but it does not necessarily improve their results. Kanji have both native Chinese</w:t>
      </w:r>
      <w:r>
        <w:t xml:space="preserve"> (</w:t>
      </w:r>
      <w:r w:rsidRPr="00BE1955">
        <w:rPr>
          <w:i/>
          <w:rPrChange w:id="110" w:author="Jordan Carr" w:date="2018-04-15T13:39:00Z">
            <w:rPr/>
          </w:rPrChange>
        </w:rPr>
        <w:t>on</w:t>
      </w:r>
      <w:r>
        <w:t>)</w:t>
      </w:r>
      <w:r w:rsidR="00B104F2">
        <w:t xml:space="preserve"> and Japanese </w:t>
      </w:r>
      <w:r>
        <w:t>(</w:t>
      </w:r>
      <w:proofErr w:type="gramStart"/>
      <w:r w:rsidRPr="00BE1955">
        <w:rPr>
          <w:i/>
          <w:rPrChange w:id="111" w:author="Jordan Carr" w:date="2018-04-15T13:39:00Z">
            <w:rPr/>
          </w:rPrChange>
        </w:rPr>
        <w:t>kun</w:t>
      </w:r>
      <w:proofErr w:type="gramEnd"/>
      <w:r>
        <w:t xml:space="preserve">) </w:t>
      </w:r>
      <w:r w:rsidR="00B104F2">
        <w:t xml:space="preserve">readings, and </w:t>
      </w:r>
      <w:ins w:id="112" w:author="Jordan Carr" w:date="2018-04-01T22:26:00Z">
        <w:r w:rsidR="000D0BF7">
          <w:t>this extra requir</w:t>
        </w:r>
        <w:r w:rsidR="00C573E5">
          <w:t>ement</w:t>
        </w:r>
        <w:r w:rsidR="000D0BF7">
          <w:t xml:space="preserve"> on learning readings</w:t>
        </w:r>
      </w:ins>
      <w:del w:id="113" w:author="Jordan Carr" w:date="2018-04-01T22:26:00Z">
        <w:r w:rsidR="00B104F2" w:rsidDel="000D0BF7">
          <w:delText>this</w:delText>
        </w:r>
      </w:del>
      <w:r w:rsidR="00B104F2">
        <w:t xml:space="preserve"> is a large task for all learners to overcome (Saito 237).  </w:t>
      </w:r>
      <w:r w:rsidR="000C5ECD" w:rsidRPr="00B104F2">
        <w:t>Various other factors can lead to different rates of literary acquisition. For example, for Japanese children phonological awareness, naming speed, and letter knowledge can predict reading attainment concurrently and longitudinally (Inomata, 2). Studies have shown that all of the above are important for literary acquisition in Japanese, especially for young children (Inomata 9).</w:t>
      </w:r>
      <w:r w:rsidR="00131B62">
        <w:t xml:space="preserve">  </w:t>
      </w:r>
    </w:p>
    <w:p w:rsidR="00147B1F" w:rsidRDefault="009041F5" w:rsidP="00131B62">
      <w:pPr>
        <w:ind w:firstLine="720"/>
      </w:pPr>
      <w:r>
        <w:t>E</w:t>
      </w:r>
      <w:r w:rsidR="00147B1F">
        <w:t>mploying a single learning strategy that can be applied to all language students</w:t>
      </w:r>
      <w:r>
        <w:t xml:space="preserve"> has been shown to not be an effective means of teaching</w:t>
      </w:r>
      <w:r w:rsidR="00147B1F">
        <w:t xml:space="preserve">.  According to James </w:t>
      </w:r>
      <w:proofErr w:type="spellStart"/>
      <w:r w:rsidR="00147B1F">
        <w:t>Heisig</w:t>
      </w:r>
      <w:proofErr w:type="spellEnd"/>
      <w:r w:rsidR="00147B1F">
        <w:t>, there are certain factors to consider when teaching kanji to students that could help them retain</w:t>
      </w:r>
      <w:del w:id="114" w:author="Jordan Carr" w:date="2018-04-21T18:10:00Z">
        <w:r w:rsidR="00147B1F" w:rsidDel="00C573E5">
          <w:delText xml:space="preserve"> the</w:delText>
        </w:r>
      </w:del>
      <w:r w:rsidR="00147B1F">
        <w:t xml:space="preserve"> knowledge long term. First is all or nothing, in that one should either commit to learning the language in its entirety o</w:t>
      </w:r>
      <w:r>
        <w:t>r not do it at all. Next is</w:t>
      </w:r>
      <w:r w:rsidR="00147B1F">
        <w:t xml:space="preserve"> the order in which they learn</w:t>
      </w:r>
      <w:r w:rsidR="006C1C5D">
        <w:t xml:space="preserve"> the kanji. In order to effectively learn the kanji, one must master the simple kanji before they can move on the complicated ones</w:t>
      </w:r>
      <w:ins w:id="115" w:author="Jordan Carr" w:date="2018-04-01T22:31:00Z">
        <w:r w:rsidR="003D6546">
          <w:t xml:space="preserve"> (</w:t>
        </w:r>
        <w:proofErr w:type="spellStart"/>
        <w:r w:rsidR="003D6546">
          <w:t>Heisig</w:t>
        </w:r>
        <w:proofErr w:type="spellEnd"/>
        <w:r w:rsidR="003D6546">
          <w:t>)</w:t>
        </w:r>
      </w:ins>
      <w:r w:rsidR="006C1C5D">
        <w:t>.</w:t>
      </w:r>
      <w:ins w:id="116" w:author="Jordan Carr" w:date="2018-04-01T22:31:00Z">
        <w:r w:rsidR="003D6546">
          <w:t xml:space="preserve"> In this context </w:t>
        </w:r>
        <w:proofErr w:type="spellStart"/>
        <w:r w:rsidR="003D6546">
          <w:t>Heisig</w:t>
        </w:r>
        <w:proofErr w:type="spellEnd"/>
        <w:r w:rsidR="003D6546">
          <w:t xml:space="preserve"> refers to simple kanji as those with a low stroke count</w:t>
        </w:r>
      </w:ins>
      <w:ins w:id="117" w:author="Jordan Carr" w:date="2018-04-21T18:10:00Z">
        <w:r w:rsidR="00C573E5">
          <w:t xml:space="preserve"> and number of radicals</w:t>
        </w:r>
      </w:ins>
      <w:ins w:id="118" w:author="Jordan Carr" w:date="2018-04-01T22:31:00Z">
        <w:r w:rsidR="003D6546">
          <w:t xml:space="preserve">. </w:t>
        </w:r>
      </w:ins>
      <w:ins w:id="119" w:author="Jordan Carr" w:date="2018-04-01T22:32:00Z">
        <w:r w:rsidR="003D6546">
          <w:t xml:space="preserve"> Whether this also refers to its </w:t>
        </w:r>
        <w:r w:rsidR="003D6546">
          <w:lastRenderedPageBreak/>
          <w:t xml:space="preserve">commonality is not clear.  </w:t>
        </w:r>
      </w:ins>
      <w:del w:id="120" w:author="Jordan Carr" w:date="2018-04-01T22:31:00Z">
        <w:r w:rsidR="006C1C5D" w:rsidDel="003D6546">
          <w:delText xml:space="preserve"> </w:delText>
        </w:r>
      </w:del>
      <w:r w:rsidR="006C1C5D">
        <w:t>Thi</w:t>
      </w:r>
      <w:r>
        <w:t>rd is that learning different aspects of the language such as reading, writing, and speaking should be kept separate from each other</w:t>
      </w:r>
      <w:r w:rsidR="0083181D">
        <w:t xml:space="preserve"> (</w:t>
      </w:r>
      <w:proofErr w:type="spellStart"/>
      <w:r w:rsidR="0083181D">
        <w:t>Heisig</w:t>
      </w:r>
      <w:proofErr w:type="spellEnd"/>
      <w:r w:rsidR="000A40EE">
        <w:t>)</w:t>
      </w:r>
      <w:r w:rsidR="006C1C5D">
        <w:t>. S</w:t>
      </w:r>
      <w:r>
        <w:t>ince each will present differing degrees and types of</w:t>
      </w:r>
      <w:r w:rsidR="006C1C5D">
        <w:t xml:space="preserve"> difficulties to the student, it is important to keep them separate in order to keep the problems associated w</w:t>
      </w:r>
      <w:r>
        <w:t>ith them separate. Finally,</w:t>
      </w:r>
      <w:r w:rsidR="006C1C5D">
        <w:t xml:space="preserve"> each student learns at a different pace</w:t>
      </w:r>
      <w:r w:rsidR="00771516">
        <w:t>. Knowing this, it becomes apparent that lessons in teaching kanji should be</w:t>
      </w:r>
      <w:del w:id="121" w:author="Jordan Carr" w:date="2018-04-21T18:11:00Z">
        <w:r w:rsidR="00771516" w:rsidDel="00546349">
          <w:delText>come</w:delText>
        </w:r>
      </w:del>
      <w:r w:rsidR="00771516">
        <w:t xml:space="preserve"> tailored to the student in order to maximize their ability to learn it affectively</w:t>
      </w:r>
      <w:r w:rsidR="0083181D">
        <w:t xml:space="preserve"> (</w:t>
      </w:r>
      <w:proofErr w:type="spellStart"/>
      <w:r w:rsidR="0083181D">
        <w:t>Heisig</w:t>
      </w:r>
      <w:proofErr w:type="spellEnd"/>
      <w:r w:rsidR="000A40EE">
        <w:t>)</w:t>
      </w:r>
      <w:r w:rsidR="00771516">
        <w:t>.</w:t>
      </w:r>
      <w:ins w:id="122" w:author="Jordan Carr" w:date="2018-04-01T22:41:00Z">
        <w:r w:rsidR="0040312E">
          <w:t xml:space="preserve"> First, mnemonic and pictorial strategies will be discussed on how this process can be developed. </w:t>
        </w:r>
      </w:ins>
      <w:ins w:id="123" w:author="Jordan Carr" w:date="2018-04-01T22:42:00Z">
        <w:r w:rsidR="0040312E">
          <w:t>Next different kinds of motivational strategies will be examined. W</w:t>
        </w:r>
      </w:ins>
      <w:ins w:id="124" w:author="Jordan Carr" w:date="2018-04-01T22:43:00Z">
        <w:r w:rsidR="0040312E">
          <w:t>ith the information gathered from these areas of study, a web application will be developed in order to customize the educational experience to the learner.</w:t>
        </w:r>
      </w:ins>
    </w:p>
    <w:p w:rsidR="00372F0A" w:rsidRPr="002C766B" w:rsidRDefault="00372F0A" w:rsidP="00372F0A">
      <w:pPr>
        <w:jc w:val="center"/>
        <w:rPr>
          <w:b/>
          <w:sz w:val="24"/>
        </w:rPr>
      </w:pPr>
      <w:r w:rsidRPr="002C766B">
        <w:rPr>
          <w:b/>
          <w:sz w:val="24"/>
        </w:rPr>
        <w:t>Mnemonic and Pictorial Strategies</w:t>
      </w:r>
    </w:p>
    <w:p w:rsidR="00BB0D13" w:rsidRDefault="00131B62" w:rsidP="00131B62">
      <w:pPr>
        <w:ind w:firstLine="720"/>
      </w:pPr>
      <w:r>
        <w:t>One strategy to increase the rate of kanji acquisition for non-native speakers to is to use mnemonic strategies. The tactic of creating audio or visual means by which the student can</w:t>
      </w:r>
      <w:r w:rsidR="00BD416C">
        <w:t xml:space="preserve"> better grasp the meaning of </w:t>
      </w:r>
      <w:del w:id="125" w:author="Jordan Carr" w:date="2018-04-23T13:14:00Z">
        <w:r w:rsidR="00BD416C" w:rsidDel="00752E4F">
          <w:delText>a</w:delText>
        </w:r>
        <w:r w:rsidDel="00752E4F">
          <w:delText xml:space="preserve"> </w:delText>
        </w:r>
      </w:del>
      <w:r>
        <w:t xml:space="preserve">kanji is </w:t>
      </w:r>
      <w:r w:rsidR="00EA5EA9">
        <w:t xml:space="preserve">a </w:t>
      </w:r>
      <w:r>
        <w:t>popular way</w:t>
      </w:r>
      <w:r w:rsidR="00BD416C">
        <w:t xml:space="preserve"> to help them not only learn its shape but also its</w:t>
      </w:r>
      <w:r>
        <w:t xml:space="preserve"> meaning. The use of mnemonics among second language learners varies </w:t>
      </w:r>
      <w:ins w:id="126" w:author="Jordan Carr" w:date="2018-04-21T18:41:00Z">
        <w:r w:rsidR="00224481">
          <w:t>significantly</w:t>
        </w:r>
      </w:ins>
      <w:del w:id="127" w:author="Jordan Carr" w:date="2018-04-21T18:41:00Z">
        <w:r w:rsidDel="00224481">
          <w:delText>wildly</w:delText>
        </w:r>
      </w:del>
      <w:r>
        <w:t xml:space="preserve">. </w:t>
      </w:r>
      <w:ins w:id="128" w:author="Jordan Carr" w:date="2018-04-21T18:41:00Z">
        <w:r w:rsidR="00224481">
          <w:t xml:space="preserve">Use of mnemonics ranges from a constantly used tactic to refusal to do so </w:t>
        </w:r>
      </w:ins>
      <w:del w:id="129" w:author="Jordan Carr" w:date="2018-04-21T18:41:00Z">
        <w:r w:rsidDel="00224481">
          <w:delText>Both end</w:delText>
        </w:r>
        <w:r w:rsidR="00BD416C" w:rsidDel="00224481">
          <w:delText>s of the spectrum of use exist</w:delText>
        </w:r>
        <w:r w:rsidDel="00224481">
          <w:delText>, from constant use to flat out refusa</w:delText>
        </w:r>
        <w:r w:rsidR="00BD416C" w:rsidDel="00224481">
          <w:delText xml:space="preserve">l </w:delText>
        </w:r>
      </w:del>
      <w:r w:rsidR="00BD416C">
        <w:t xml:space="preserve">(Rose). Some students believe </w:t>
      </w:r>
      <w:del w:id="130" w:author="Jordan Carr" w:date="2018-04-21T18:42:00Z">
        <w:r w:rsidR="00BD416C" w:rsidDel="00224481">
          <w:delText xml:space="preserve">that </w:delText>
        </w:r>
      </w:del>
      <w:r w:rsidR="00BD416C">
        <w:t>it is</w:t>
      </w:r>
      <w:r>
        <w:t xml:space="preserve"> an invaluable tactic</w:t>
      </w:r>
      <w:r w:rsidR="00BD416C">
        <w:t xml:space="preserve"> to learning while others believe it is</w:t>
      </w:r>
      <w:r>
        <w:t xml:space="preserve"> too </w:t>
      </w:r>
      <w:ins w:id="131" w:author="Jordan Carr" w:date="2018-04-21T18:42:00Z">
        <w:r w:rsidR="00224481">
          <w:t>childish</w:t>
        </w:r>
      </w:ins>
      <w:del w:id="132" w:author="Jordan Carr" w:date="2018-04-21T18:42:00Z">
        <w:r w:rsidDel="00224481">
          <w:delText>silly</w:delText>
        </w:r>
      </w:del>
      <w:r>
        <w:t xml:space="preserve"> to be considered a vi</w:t>
      </w:r>
      <w:r w:rsidR="00BD416C">
        <w:t>able means of study. Others theorize</w:t>
      </w:r>
      <w:r w:rsidR="00EA5EA9">
        <w:t xml:space="preserve"> it </w:t>
      </w:r>
      <w:ins w:id="133" w:author="Jordan Carr" w:date="2018-04-21T18:43:00Z">
        <w:r w:rsidR="00224481">
          <w:t>has the potential to</w:t>
        </w:r>
      </w:ins>
      <w:del w:id="134" w:author="Jordan Carr" w:date="2018-04-21T18:43:00Z">
        <w:r w:rsidR="00EA5EA9" w:rsidDel="00224481">
          <w:delText>could</w:delText>
        </w:r>
      </w:del>
      <w:r w:rsidR="00EA5EA9">
        <w:t xml:space="preserve"> actually hinder</w:t>
      </w:r>
      <w:r>
        <w:t xml:space="preserve"> the acquisition of the reading or meaning of the kanji, dependin</w:t>
      </w:r>
      <w:r w:rsidR="00BD416C">
        <w:t>g on how the mnemonic device is</w:t>
      </w:r>
      <w:r>
        <w:t xml:space="preserve"> derived. </w:t>
      </w:r>
      <w:ins w:id="135" w:author="Jordan Carr" w:date="2018-04-21T18:43:00Z">
        <w:r w:rsidR="00224481">
          <w:t>It has been found that</w:t>
        </w:r>
      </w:ins>
      <w:del w:id="136" w:author="Jordan Carr" w:date="2018-04-21T18:43:00Z">
        <w:r w:rsidDel="00224481">
          <w:delText>Overall</w:delText>
        </w:r>
        <w:r w:rsidR="00BD416C" w:rsidDel="00224481">
          <w:delText>,</w:delText>
        </w:r>
      </w:del>
      <w:r>
        <w:t xml:space="preserve"> mnemonic devices can b</w:t>
      </w:r>
      <w:r w:rsidR="00BD416C">
        <w:t xml:space="preserve">e of some use early on in one’s </w:t>
      </w:r>
      <w:r>
        <w:t>l</w:t>
      </w:r>
      <w:r w:rsidR="00BD416C">
        <w:t>anguage studies</w:t>
      </w:r>
      <w:r>
        <w:t xml:space="preserve">. </w:t>
      </w:r>
      <w:r w:rsidR="00006E9B">
        <w:t>However, it is a tactic that has its limitations and one that should not be overly relied upon (Rose).</w:t>
      </w:r>
    </w:p>
    <w:p w:rsidR="008918C4" w:rsidRDefault="00BB0D13" w:rsidP="009A091F">
      <w:pPr>
        <w:ind w:firstLine="720"/>
      </w:pPr>
      <w:r>
        <w:t>Another common strategy to learn</w:t>
      </w:r>
      <w:r w:rsidR="00755358">
        <w:t xml:space="preserve"> kanji</w:t>
      </w:r>
      <w:ins w:id="137" w:author="Jordan Carr" w:date="2018-04-01T22:45:00Z">
        <w:r w:rsidR="00F43095">
          <w:t>, in particular a subset of mnemonic strategies</w:t>
        </w:r>
      </w:ins>
      <w:ins w:id="138" w:author="Jordan Carr" w:date="2018-04-01T22:46:00Z">
        <w:r w:rsidR="00F43095">
          <w:t>,</w:t>
        </w:r>
      </w:ins>
      <w:r w:rsidR="00755358">
        <w:t xml:space="preserve"> is to use visual stimuli</w:t>
      </w:r>
      <w:r>
        <w:t xml:space="preserve"> to form pictorial relations that the student can understand.</w:t>
      </w:r>
      <w:r w:rsidR="00755358">
        <w:t xml:space="preserve">  T</w:t>
      </w:r>
      <w:r w:rsidR="009A091F">
        <w:t>he strategy involves breaki</w:t>
      </w:r>
      <w:r w:rsidR="00BD416C">
        <w:t xml:space="preserve">ng down the kanji into parts, usually </w:t>
      </w:r>
      <w:r w:rsidR="009A091F">
        <w:t>radicals</w:t>
      </w:r>
      <w:r w:rsidR="00BD416C">
        <w:t>,</w:t>
      </w:r>
      <w:r w:rsidR="009A091F">
        <w:t xml:space="preserve"> and from their meaning </w:t>
      </w:r>
      <w:r w:rsidR="00755358">
        <w:t xml:space="preserve">or shape </w:t>
      </w:r>
      <w:r w:rsidR="009A091F">
        <w:t xml:space="preserve">forming a story that somehow relates to the overall meaning of the kanji. Many studies have been done on its effectiveness. </w:t>
      </w:r>
      <w:r w:rsidR="009A091F">
        <w:lastRenderedPageBreak/>
        <w:t xml:space="preserve">One study undertaken by Norman Lin, Shoji </w:t>
      </w:r>
      <w:proofErr w:type="spellStart"/>
      <w:r w:rsidR="009A091F">
        <w:t>Kajita</w:t>
      </w:r>
      <w:proofErr w:type="spellEnd"/>
      <w:r w:rsidR="009A091F">
        <w:t xml:space="preserve">, and Kenji </w:t>
      </w:r>
      <w:proofErr w:type="spellStart"/>
      <w:r w:rsidR="009A091F">
        <w:t>Mase</w:t>
      </w:r>
      <w:proofErr w:type="spellEnd"/>
      <w:r w:rsidR="009A091F">
        <w:t xml:space="preserve"> at Nagoya University investigated it through the use of a tabletop computer system.</w:t>
      </w:r>
      <w:r w:rsidR="0098285B">
        <w:t xml:space="preserve"> In the study, participants were required to combine valid kanji components into valid kanji compounds. The kanji components were written on cards that the participants had to rearrange. Then they had to form a mnemonic device to memorize them in the form of a story (Lin 28). The results o</w:t>
      </w:r>
      <w:r w:rsidR="00BD416C">
        <w:t>f the system suggested that</w:t>
      </w:r>
      <w:r w:rsidR="0098285B">
        <w:t xml:space="preserve"> the more creative the participants were with their stories the better they were able to memor</w:t>
      </w:r>
      <w:r w:rsidR="00BD416C">
        <w:t xml:space="preserve">ize the kanji (Lin 41). </w:t>
      </w:r>
      <w:ins w:id="139" w:author="Jordan Carr" w:date="2018-04-21T18:44:00Z">
        <w:r w:rsidR="00224481">
          <w:t>The results of this study seem to suggest</w:t>
        </w:r>
      </w:ins>
      <w:del w:id="140" w:author="Jordan Carr" w:date="2018-04-21T18:44:00Z">
        <w:r w:rsidR="00BD416C" w:rsidDel="00224481">
          <w:delText>From these results it can be concluded</w:delText>
        </w:r>
      </w:del>
      <w:r w:rsidR="00BD416C">
        <w:t xml:space="preserve"> that </w:t>
      </w:r>
      <w:r w:rsidR="0098285B">
        <w:t xml:space="preserve">letting the learner </w:t>
      </w:r>
      <w:del w:id="141" w:author="Jordan Carr" w:date="2018-04-21T18:45:00Z">
        <w:r w:rsidR="0098285B" w:rsidDel="00224481">
          <w:delText xml:space="preserve">to </w:delText>
        </w:r>
      </w:del>
      <w:r w:rsidR="0098285B">
        <w:t xml:space="preserve">adapt the system to themselves and be creative about how they choose </w:t>
      </w:r>
      <w:r w:rsidR="00BD416C">
        <w:t>to learn in regards to kanji analyzation</w:t>
      </w:r>
      <w:r w:rsidR="0098285B">
        <w:t xml:space="preserve"> increase</w:t>
      </w:r>
      <w:r w:rsidR="00BD416C">
        <w:t>s</w:t>
      </w:r>
      <w:r w:rsidR="0098285B">
        <w:t xml:space="preserve"> their learning ability.</w:t>
      </w:r>
    </w:p>
    <w:p w:rsidR="0019647E" w:rsidRDefault="008918C4" w:rsidP="009A091F">
      <w:pPr>
        <w:ind w:firstLine="720"/>
      </w:pPr>
      <w:r>
        <w:t xml:space="preserve">Another study on this topic was conducted by Mariko Kubota and Etsuko Toyoda at the University of Melbourne. </w:t>
      </w:r>
      <w:r w:rsidR="00515EA4">
        <w:t xml:space="preserve"> The study was done with the assumption that kanji were more diff</w:t>
      </w:r>
      <w:r w:rsidR="00BD416C">
        <w:t>icult for those who came from an English speaking background</w:t>
      </w:r>
      <w:r w:rsidR="00515EA4">
        <w:t xml:space="preserve">. </w:t>
      </w:r>
      <w:ins w:id="142" w:author="Jordan Carr" w:date="2018-04-21T18:47:00Z">
        <w:r w:rsidR="00224481">
          <w:t>K</w:t>
        </w:r>
      </w:ins>
      <w:del w:id="143" w:author="Jordan Carr" w:date="2018-04-21T18:47:00Z">
        <w:r w:rsidR="00515EA4" w:rsidDel="00224481">
          <w:delText>The k</w:delText>
        </w:r>
      </w:del>
      <w:r w:rsidR="00515EA4">
        <w:t>anji were selected by the number of kana that they could be represented by</w:t>
      </w:r>
      <w:del w:id="144" w:author="Jordan Carr" w:date="2018-04-15T13:37:00Z">
        <w:r w:rsidR="00515EA4" w:rsidDel="0046621F">
          <w:delText xml:space="preserve"> (Kubota 2)</w:delText>
        </w:r>
      </w:del>
      <w:r w:rsidR="00515EA4">
        <w:t>. They were also selected so they would represent commonly used words, had radicals that were recognizable to thos</w:t>
      </w:r>
      <w:r w:rsidR="00755358">
        <w:t>e in the study, were nouns, had</w:t>
      </w:r>
      <w:r w:rsidR="00515EA4">
        <w:t xml:space="preserve"> no double consonants, and were completely new to those who participated in the study. All who participated were native English speakers</w:t>
      </w:r>
      <w:del w:id="145" w:author="Jordan Carr" w:date="2018-04-15T13:37:00Z">
        <w:r w:rsidR="00515EA4" w:rsidDel="0046621F">
          <w:delText xml:space="preserve"> (Kubota </w:delText>
        </w:r>
        <w:r w:rsidR="00755358" w:rsidDel="0046621F">
          <w:delText>3)</w:delText>
        </w:r>
      </w:del>
      <w:r w:rsidR="00755358">
        <w:t xml:space="preserve">. </w:t>
      </w:r>
      <w:ins w:id="146" w:author="Jordan Carr" w:date="2018-04-21T18:47:00Z">
        <w:r w:rsidR="00224481">
          <w:t>Participants</w:t>
        </w:r>
      </w:ins>
      <w:del w:id="147" w:author="Jordan Carr" w:date="2018-04-21T18:47:00Z">
        <w:r w:rsidR="00755358" w:rsidDel="00224481">
          <w:delText>They</w:delText>
        </w:r>
      </w:del>
      <w:r w:rsidR="00755358">
        <w:t xml:space="preserve"> received a list of </w:t>
      </w:r>
      <w:r w:rsidR="00515EA4">
        <w:t xml:space="preserve">kanji, a pencil, and paper in order to memorize the list and were encouraged to think aloud. </w:t>
      </w:r>
      <w:ins w:id="148" w:author="Jordan Carr" w:date="2018-04-21T18:48:00Z">
        <w:r w:rsidR="00224481">
          <w:t>They</w:t>
        </w:r>
      </w:ins>
      <w:del w:id="149" w:author="Jordan Carr" w:date="2018-04-21T18:48:00Z">
        <w:r w:rsidR="00515EA4" w:rsidDel="00224481">
          <w:delText>Participants</w:delText>
        </w:r>
      </w:del>
      <w:r w:rsidR="00515EA4">
        <w:t xml:space="preserve"> were given 20 minutes to study and then chatted with researchers on something unrelated for 10 minutes to rule out short-term memory for the test. They were then quizzed on the list</w:t>
      </w:r>
      <w:del w:id="150" w:author="Jordan Carr" w:date="2018-04-15T13:37:00Z">
        <w:r w:rsidR="00515EA4" w:rsidDel="0046621F">
          <w:delText xml:space="preserve"> (Kubota 4)</w:delText>
        </w:r>
      </w:del>
      <w:r w:rsidR="00515EA4">
        <w:t xml:space="preserve">. The study showed that </w:t>
      </w:r>
      <w:ins w:id="151" w:author="Jordan Carr" w:date="2018-04-21T18:48:00Z">
        <w:r w:rsidR="00224481">
          <w:t xml:space="preserve">the current level of </w:t>
        </w:r>
      </w:ins>
      <w:r w:rsidR="00515EA4">
        <w:t xml:space="preserve">Japanese proficiency </w:t>
      </w:r>
      <w:ins w:id="152" w:author="Jordan Carr" w:date="2018-04-21T18:48:00Z">
        <w:r w:rsidR="00224481">
          <w:t xml:space="preserve">in the learner </w:t>
        </w:r>
      </w:ins>
      <w:r w:rsidR="00515EA4">
        <w:t>does</w:t>
      </w:r>
      <w:ins w:id="153" w:author="Jordan Carr" w:date="2018-04-21T18:48:00Z">
        <w:r w:rsidR="00224481">
          <w:t xml:space="preserve"> not</w:t>
        </w:r>
      </w:ins>
      <w:del w:id="154" w:author="Jordan Carr" w:date="2018-04-21T18:48:00Z">
        <w:r w:rsidR="00515EA4" w:rsidDel="00224481">
          <w:delText>n’t</w:delText>
        </w:r>
      </w:del>
      <w:r w:rsidR="00515EA4">
        <w:t xml:space="preserve"> correlate to</w:t>
      </w:r>
      <w:r w:rsidR="00BD416C">
        <w:t xml:space="preserve"> rate of</w:t>
      </w:r>
      <w:r w:rsidR="00515EA4">
        <w:t xml:space="preserve"> kanji acquisition. Three main techniques were used</w:t>
      </w:r>
      <w:r w:rsidR="00BD416C">
        <w:t xml:space="preserve"> by the participants</w:t>
      </w:r>
      <w:r w:rsidR="00515EA4">
        <w:t>: analysis, writing repeatedly, and analysis combined with tests</w:t>
      </w:r>
      <w:del w:id="155" w:author="Jordan Carr" w:date="2018-04-15T13:37:00Z">
        <w:r w:rsidR="00515EA4" w:rsidDel="0046621F">
          <w:delText xml:space="preserve"> (Kubota 7)</w:delText>
        </w:r>
      </w:del>
      <w:r w:rsidR="00755358">
        <w:t>. According to the results of the tests,</w:t>
      </w:r>
      <w:r w:rsidR="00515EA4">
        <w:t xml:space="preserve"> writing repeatedly was shown to have the worst results</w:t>
      </w:r>
      <w:del w:id="156" w:author="Jordan Carr" w:date="2018-04-15T13:37:00Z">
        <w:r w:rsidR="00515EA4" w:rsidDel="0046621F">
          <w:delText xml:space="preserve"> (Kubota 8)</w:delText>
        </w:r>
      </w:del>
      <w:r w:rsidR="00515EA4">
        <w:t>. Radical recognition and</w:t>
      </w:r>
      <w:r w:rsidR="00BD416C">
        <w:t xml:space="preserve"> analyzation of the kanji produced</w:t>
      </w:r>
      <w:r w:rsidR="00515EA4">
        <w:t xml:space="preserve"> the best overall result</w:t>
      </w:r>
      <w:r w:rsidR="00BD416C">
        <w:t>s</w:t>
      </w:r>
      <w:del w:id="157" w:author="Jordan Carr" w:date="2018-04-15T13:37:00Z">
        <w:r w:rsidR="00BD416C" w:rsidDel="0046621F">
          <w:delText xml:space="preserve"> (Kubota 10)</w:delText>
        </w:r>
      </w:del>
      <w:r w:rsidR="00BD416C">
        <w:t xml:space="preserve">.  This studies results </w:t>
      </w:r>
      <w:ins w:id="158" w:author="Jordan Carr" w:date="2018-04-21T18:49:00Z">
        <w:r w:rsidR="00224481">
          <w:t>suggests</w:t>
        </w:r>
      </w:ins>
      <w:del w:id="159" w:author="Jordan Carr" w:date="2018-04-21T18:49:00Z">
        <w:r w:rsidR="00515EA4" w:rsidDel="00224481">
          <w:delText>show</w:delText>
        </w:r>
      </w:del>
      <w:r w:rsidR="00515EA4">
        <w:t xml:space="preserve"> that m</w:t>
      </w:r>
      <w:ins w:id="160" w:author="Jordan Carr" w:date="2018-04-15T13:38:00Z">
        <w:r w:rsidR="00BA2C97">
          <w:t>eaningless</w:t>
        </w:r>
      </w:ins>
      <w:del w:id="161" w:author="Jordan Carr" w:date="2018-04-15T13:38:00Z">
        <w:r w:rsidR="00515EA4" w:rsidDel="00BA2C97">
          <w:delText>indless</w:delText>
        </w:r>
      </w:del>
      <w:r w:rsidR="00515EA4">
        <w:t xml:space="preserve"> memorization without analyzation yields poor overall results when tryi</w:t>
      </w:r>
      <w:r w:rsidR="00BD416C">
        <w:t>ng to learn kanji. It al</w:t>
      </w:r>
      <w:ins w:id="162" w:author="Jordan Carr" w:date="2018-04-15T13:40:00Z">
        <w:r w:rsidR="00BE1955">
          <w:t>so</w:t>
        </w:r>
      </w:ins>
      <w:del w:id="163" w:author="Jordan Carr" w:date="2018-04-15T13:40:00Z">
        <w:r w:rsidR="00BD416C" w:rsidDel="00BE1955">
          <w:delText>so</w:delText>
        </w:r>
      </w:del>
      <w:r w:rsidR="00BD416C">
        <w:t xml:space="preserve"> </w:t>
      </w:r>
      <w:ins w:id="164" w:author="Jordan Carr" w:date="2018-04-15T13:40:00Z">
        <w:r w:rsidR="00BE1955">
          <w:t>suggests</w:t>
        </w:r>
      </w:ins>
      <w:del w:id="165" w:author="Jordan Carr" w:date="2018-04-15T13:40:00Z">
        <w:r w:rsidR="00BD416C" w:rsidDel="00BE1955">
          <w:delText>proves</w:delText>
        </w:r>
      </w:del>
      <w:r w:rsidR="00515EA4">
        <w:t xml:space="preserve"> that understanding the meaning behind radicals can </w:t>
      </w:r>
      <w:del w:id="166" w:author="Jordan Carr" w:date="2018-04-21T18:50:00Z">
        <w:r w:rsidR="00515EA4" w:rsidDel="00224481">
          <w:delText xml:space="preserve">help </w:delText>
        </w:r>
      </w:del>
      <w:r w:rsidR="00515EA4">
        <w:t>assist with future kanji acq</w:t>
      </w:r>
      <w:r w:rsidR="00BD416C">
        <w:t>uisition</w:t>
      </w:r>
      <w:r w:rsidR="00515EA4">
        <w:t>.</w:t>
      </w:r>
    </w:p>
    <w:p w:rsidR="0019647E" w:rsidRDefault="0019647E" w:rsidP="009A091F">
      <w:pPr>
        <w:ind w:firstLine="720"/>
      </w:pPr>
      <w:r>
        <w:lastRenderedPageBreak/>
        <w:t xml:space="preserve">Another kanji study tactic to examine is the idea of air writing. </w:t>
      </w:r>
      <w:proofErr w:type="spellStart"/>
      <w:r w:rsidRPr="00BE1955">
        <w:rPr>
          <w:i/>
          <w:rPrChange w:id="167" w:author="Jordan Carr" w:date="2018-04-15T13:39:00Z">
            <w:rPr/>
          </w:rPrChange>
        </w:rPr>
        <w:t>Kusho</w:t>
      </w:r>
      <w:proofErr w:type="spellEnd"/>
      <w:r>
        <w:t xml:space="preserve">, or the manual tracing of kanji on the hand, </w:t>
      </w:r>
      <w:r w:rsidR="00755358">
        <w:t xml:space="preserve">on a </w:t>
      </w:r>
      <w:r>
        <w:t xml:space="preserve">desktop or </w:t>
      </w:r>
      <w:r w:rsidR="00755358">
        <w:t xml:space="preserve">in the </w:t>
      </w:r>
      <w:r>
        <w:t>air is a common means for native speakers to learn while in school. It is also used as a means to avoid miscommunication when speaking ab</w:t>
      </w:r>
      <w:r w:rsidR="000419A5">
        <w:t xml:space="preserve">out the written language.  </w:t>
      </w:r>
      <w:proofErr w:type="spellStart"/>
      <w:r w:rsidR="000419A5" w:rsidRPr="00BE1955">
        <w:rPr>
          <w:i/>
          <w:rPrChange w:id="168" w:author="Jordan Carr" w:date="2018-04-15T13:39:00Z">
            <w:rPr/>
          </w:rPrChange>
        </w:rPr>
        <w:t>Kusho</w:t>
      </w:r>
      <w:proofErr w:type="spellEnd"/>
      <w:r w:rsidR="000419A5">
        <w:t xml:space="preserve"> is</w:t>
      </w:r>
      <w:r>
        <w:t xml:space="preserve"> a means of studying that gives the learner kinesthetic and visu</w:t>
      </w:r>
      <w:r w:rsidR="000419A5">
        <w:t>al feedback on the kanji under examination</w:t>
      </w:r>
      <w:r>
        <w:t xml:space="preserve">. It has been proven to show better results on memorization than iterative writing. However, it seems to have its limits when the kanji reaches a certain threshold of difficulty for the </w:t>
      </w:r>
      <w:r w:rsidR="000419A5">
        <w:t xml:space="preserve">individual </w:t>
      </w:r>
      <w:r>
        <w:t>learner (Thomas).</w:t>
      </w:r>
      <w:r w:rsidR="000419A5">
        <w:t xml:space="preserve">  This study suggests </w:t>
      </w:r>
      <w:r>
        <w:t>one of the keys to helping learners memorize kanji is to provide connections with other types of stimula</w:t>
      </w:r>
      <w:r w:rsidR="000419A5">
        <w:t>tion</w:t>
      </w:r>
      <w:r>
        <w:t xml:space="preserve"> in order to more permanently plant its meaning </w:t>
      </w:r>
      <w:r w:rsidR="000419A5">
        <w:t xml:space="preserve">or reading </w:t>
      </w:r>
      <w:r>
        <w:t>in the mind of the student.</w:t>
      </w:r>
    </w:p>
    <w:p w:rsidR="00372F0A" w:rsidRPr="002C766B" w:rsidRDefault="00372F0A" w:rsidP="00372F0A">
      <w:pPr>
        <w:jc w:val="center"/>
        <w:rPr>
          <w:b/>
          <w:sz w:val="24"/>
        </w:rPr>
      </w:pPr>
      <w:r w:rsidRPr="002C766B">
        <w:rPr>
          <w:b/>
          <w:sz w:val="24"/>
        </w:rPr>
        <w:t>Motivational Strategies</w:t>
      </w:r>
    </w:p>
    <w:p w:rsidR="00F01873" w:rsidRDefault="00A53548" w:rsidP="009A091F">
      <w:pPr>
        <w:ind w:firstLine="720"/>
      </w:pPr>
      <w:r>
        <w:t xml:space="preserve">Motivation is one of the </w:t>
      </w:r>
      <w:ins w:id="169" w:author="Jordan Carr" w:date="2018-04-15T13:43:00Z">
        <w:r w:rsidR="009A70A1">
          <w:t>greatest</w:t>
        </w:r>
      </w:ins>
      <w:del w:id="170" w:author="Jordan Carr" w:date="2018-04-15T13:43:00Z">
        <w:r w:rsidDel="009A70A1">
          <w:delText>largest</w:delText>
        </w:r>
      </w:del>
      <w:r>
        <w:t xml:space="preserve"> influences on language study patterns</w:t>
      </w:r>
      <w:r w:rsidR="006430CC">
        <w:t>.</w:t>
      </w:r>
      <w:r w:rsidR="00813E8B">
        <w:t xml:space="preserve"> Different studies have explored the effects of motivation on the ability to learn languages such as Japanese. An example of these studies that </w:t>
      </w:r>
      <w:ins w:id="171" w:author="Jordan Carr" w:date="2018-04-01T22:47:00Z">
        <w:r w:rsidR="00136058">
          <w:t>examined</w:t>
        </w:r>
      </w:ins>
      <w:del w:id="172" w:author="Jordan Carr" w:date="2018-04-01T22:47:00Z">
        <w:r w:rsidR="00813E8B" w:rsidDel="00136058">
          <w:delText>noticed</w:delText>
        </w:r>
      </w:del>
      <w:r w:rsidR="00813E8B">
        <w:t xml:space="preserve"> its effects was </w:t>
      </w:r>
      <w:ins w:id="173" w:author="Jordan Carr" w:date="2018-04-21T18:56:00Z">
        <w:r w:rsidR="00EE1545">
          <w:t>investigated</w:t>
        </w:r>
      </w:ins>
      <w:del w:id="174" w:author="Jordan Carr" w:date="2018-04-21T18:56:00Z">
        <w:r w:rsidR="00813E8B" w:rsidDel="00EE1545">
          <w:delText>centered on</w:delText>
        </w:r>
      </w:del>
      <w:r w:rsidR="00813E8B">
        <w:t xml:space="preserve"> a mobile-phone email based application. The user would </w:t>
      </w:r>
      <w:r>
        <w:t xml:space="preserve">send </w:t>
      </w:r>
      <w:r w:rsidR="00813E8B">
        <w:t>a text message to the system to request a kanji quiz. After filling in the results of the quiz the user would send it back, the system would automatically grade it, and it would send back the results to the</w:t>
      </w:r>
      <w:r w:rsidR="004B068B">
        <w:t xml:space="preserve"> user (Li 521). Although this i</w:t>
      </w:r>
      <w:r w:rsidR="00813E8B">
        <w:t>s a fairly outdated approach to kanji applications that was developed before the preval</w:t>
      </w:r>
      <w:r w:rsidR="004B068B">
        <w:t xml:space="preserve">ence of smart phones, </w:t>
      </w:r>
      <w:r w:rsidR="00813E8B">
        <w:t xml:space="preserve">some of </w:t>
      </w:r>
      <w:ins w:id="175" w:author="Jordan Carr" w:date="2018-04-21T18:56:00Z">
        <w:r w:rsidR="00EE1545">
          <w:t xml:space="preserve">the </w:t>
        </w:r>
      </w:ins>
      <w:r w:rsidR="00813E8B">
        <w:t xml:space="preserve">features and </w:t>
      </w:r>
      <w:del w:id="176" w:author="Jordan Carr" w:date="2018-04-21T18:56:00Z">
        <w:r w:rsidR="00813E8B" w:rsidDel="00EE1545">
          <w:delText xml:space="preserve">the </w:delText>
        </w:r>
      </w:del>
      <w:r w:rsidR="00813E8B">
        <w:t>results of its effects on users</w:t>
      </w:r>
      <w:r w:rsidR="004B068B">
        <w:t xml:space="preserve"> are still applicable</w:t>
      </w:r>
      <w:r w:rsidR="00813E8B">
        <w:t>.  To try to keep users interested in the application, it would dynamically change the vocabulary being tested and the difficulty of said vocabulary (</w:t>
      </w:r>
      <w:r w:rsidR="00F01873">
        <w:t>Li 523</w:t>
      </w:r>
      <w:r w:rsidR="00813E8B">
        <w:t>).  In addition to this,</w:t>
      </w:r>
      <w:r w:rsidR="00F01873">
        <w:t xml:space="preserve"> it would periodically send the user an email if they hadn’t used the application after a certain period of time (Li 524).  Although the application does not </w:t>
      </w:r>
      <w:ins w:id="177" w:author="Jordan Carr" w:date="2018-04-21T18:57:00Z">
        <w:r w:rsidR="00EE1545">
          <w:t>place</w:t>
        </w:r>
      </w:ins>
      <w:del w:id="178" w:author="Jordan Carr" w:date="2018-04-21T18:57:00Z">
        <w:r w:rsidR="00F01873" w:rsidDel="00EE1545">
          <w:delText>put</w:delText>
        </w:r>
      </w:del>
      <w:r w:rsidR="00F01873">
        <w:t xml:space="preserve"> its focus on keeping the user interested in learning k</w:t>
      </w:r>
      <w:r w:rsidR="004B068B">
        <w:t xml:space="preserve">anji, </w:t>
      </w:r>
      <w:r w:rsidR="00F01873">
        <w:t>it does try to make use of motivational strategies to</w:t>
      </w:r>
      <w:ins w:id="179" w:author="Jordan Carr" w:date="2018-04-15T13:42:00Z">
        <w:r w:rsidR="00F965A5">
          <w:t xml:space="preserve"> engage the user </w:t>
        </w:r>
      </w:ins>
      <w:ins w:id="180" w:author="Jordan Carr" w:date="2018-04-21T18:57:00Z">
        <w:r w:rsidR="00EE1545">
          <w:t xml:space="preserve">in vocabulary that he/she wanted to learn </w:t>
        </w:r>
      </w:ins>
      <w:ins w:id="181" w:author="Jordan Carr" w:date="2018-04-15T13:42:00Z">
        <w:r w:rsidR="00F965A5">
          <w:t>and found that some of their effects to be beneficial</w:t>
        </w:r>
      </w:ins>
      <w:del w:id="182" w:author="Jordan Carr" w:date="2018-04-15T13:42:00Z">
        <w:r w:rsidR="00F01873" w:rsidDel="00F965A5">
          <w:delText xml:space="preserve"> keep the user interested and therefore learn more</w:delText>
        </w:r>
      </w:del>
      <w:r w:rsidR="00F01873">
        <w:t>.</w:t>
      </w:r>
      <w:r w:rsidR="00813E8B">
        <w:t xml:space="preserve"> </w:t>
      </w:r>
    </w:p>
    <w:p w:rsidR="00FD2EEE" w:rsidRDefault="00EB43CD" w:rsidP="009A091F">
      <w:pPr>
        <w:ind w:firstLine="720"/>
      </w:pPr>
      <w:r>
        <w:lastRenderedPageBreak/>
        <w:t xml:space="preserve">A study carried out by </w:t>
      </w:r>
      <w:proofErr w:type="spellStart"/>
      <w:r>
        <w:t>Akie</w:t>
      </w:r>
      <w:proofErr w:type="spellEnd"/>
      <w:r>
        <w:t xml:space="preserve"> Hirata </w:t>
      </w:r>
      <w:del w:id="183" w:author="Jordan Carr" w:date="2018-04-01T22:49:00Z">
        <w:r w:rsidDel="00136058">
          <w:delText>delved</w:delText>
        </w:r>
      </w:del>
      <w:ins w:id="184" w:author="Jordan Carr" w:date="2018-04-01T22:49:00Z">
        <w:r w:rsidR="00136058">
          <w:t xml:space="preserve"> </w:t>
        </w:r>
      </w:ins>
      <w:del w:id="185" w:author="Jordan Carr" w:date="2018-04-01T22:49:00Z">
        <w:r w:rsidDel="00136058">
          <w:delText xml:space="preserve"> further into </w:delText>
        </w:r>
      </w:del>
      <w:r>
        <w:t>motivational effects on kanji studies.</w:t>
      </w:r>
      <w:ins w:id="186" w:author="Jordan Carr" w:date="2018-04-21T19:26:00Z">
        <w:r w:rsidR="0044654D">
          <w:t xml:space="preserve">  </w:t>
        </w:r>
      </w:ins>
      <w:del w:id="187" w:author="Jordan Carr" w:date="2018-04-21T19:26:00Z">
        <w:r w:rsidDel="0044654D">
          <w:delText xml:space="preserve">  In that study,</w:delText>
        </w:r>
      </w:del>
      <w:r>
        <w:t xml:space="preserve"> Hirata described three types of motivational orientations: intrinsic orientation, instrumental mastery, </w:t>
      </w:r>
      <w:r w:rsidR="00CB4FA8">
        <w:t xml:space="preserve">and </w:t>
      </w:r>
      <w:r>
        <w:t xml:space="preserve">performance orientation. Four different sources of motivation were also listed. They included self-efficacy, self-concept, intrinsic value, and extrinsic value. </w:t>
      </w:r>
      <w:ins w:id="188" w:author="Jordan Carr" w:date="2018-04-21T19:27:00Z">
        <w:r w:rsidR="0044654D">
          <w:t>Hirata</w:t>
        </w:r>
      </w:ins>
      <w:del w:id="189" w:author="Jordan Carr" w:date="2018-04-21T19:27:00Z">
        <w:r w:rsidDel="0044654D">
          <w:delText>On top of that he</w:delText>
        </w:r>
      </w:del>
      <w:r>
        <w:t xml:space="preserve"> also described cognitive, metacognitive, behavioral, and environmental self-regulation factors (Hirata 87). In </w:t>
      </w:r>
      <w:ins w:id="190" w:author="Jordan Carr" w:date="2018-04-21T19:27:00Z">
        <w:r w:rsidR="0044654D">
          <w:t>t</w:t>
        </w:r>
      </w:ins>
      <w:r>
        <w:t xml:space="preserve">his study </w:t>
      </w:r>
      <w:ins w:id="191" w:author="Jordan Carr" w:date="2018-04-21T19:27:00Z">
        <w:r w:rsidR="0044654D">
          <w:t>he</w:t>
        </w:r>
      </w:ins>
      <w:del w:id="192" w:author="Jordan Carr" w:date="2018-04-21T19:27:00Z">
        <w:r w:rsidDel="0044654D">
          <w:delText>Hirata</w:delText>
        </w:r>
      </w:del>
      <w:r>
        <w:t xml:space="preserve"> explored motivational patterns of Japanese language students and analyzed what strategies and motivational patterns led to the most success in kanji studies. </w:t>
      </w:r>
      <w:r w:rsidR="0008049D">
        <w:t>Those in his study were more likely drawn to instrumental mastery of kanji followed by intrinsic value. In terms of the actual learning of kanji, they placed some extrinsic value on the practice (Hirata 87).</w:t>
      </w:r>
    </w:p>
    <w:p w:rsidR="00A86D09" w:rsidRDefault="00FD2EEE" w:rsidP="009A091F">
      <w:pPr>
        <w:ind w:firstLine="720"/>
      </w:pPr>
      <w:r>
        <w:t>The results of Hirata’s studies led to some conclusions on how motivation can be used to enhance kanji studies.</w:t>
      </w:r>
      <w:r w:rsidR="000D5256">
        <w:t xml:space="preserve"> According</w:t>
      </w:r>
      <w:r w:rsidR="00CB4FA8">
        <w:t xml:space="preserve"> to</w:t>
      </w:r>
      <w:r w:rsidR="000D5256">
        <w:t xml:space="preserve"> his results, practice outside of the classroom may foster motivation and self-regulation in th</w:t>
      </w:r>
      <w:r w:rsidR="000876E3">
        <w:t>e learner (Hirata 90). I</w:t>
      </w:r>
      <w:r w:rsidR="000D5256">
        <w:t>n order to improve results in the learner it is suggested that the teacher be aware of the cultural interest of the learner when teaching and use appropriate teaching methods to do so (Hirata 91). The</w:t>
      </w:r>
      <w:r w:rsidR="006F3F7C">
        <w:t xml:space="preserve"> study also produced</w:t>
      </w:r>
      <w:r w:rsidR="000D5256">
        <w:t xml:space="preserve"> results on how other students can negatively affect each other and how the teacher can negatively facilitate this. Hirata notes that the teacher should not threaten self-concept of students by forcing learners to compete with each other</w:t>
      </w:r>
      <w:r w:rsidR="006F3F7C">
        <w:t xml:space="preserve"> (Hirata 91)</w:t>
      </w:r>
      <w:r w:rsidR="000D5256">
        <w:t xml:space="preserve">. </w:t>
      </w:r>
      <w:r w:rsidR="006F3F7C">
        <w:t>Some studies have shown effects on how it can enhance performance in the wor</w:t>
      </w:r>
      <w:r w:rsidR="000876E3">
        <w:t>k place, but those results may</w:t>
      </w:r>
      <w:r w:rsidR="006F3F7C">
        <w:t xml:space="preserve"> not be applicable to a classroom setting.  </w:t>
      </w:r>
      <w:r w:rsidR="000D5256">
        <w:t xml:space="preserve">Instead, they should be rewarded for their efforts in order to build upon their self-worth as a student. To protect self-efficacy, the teacher should </w:t>
      </w:r>
      <w:ins w:id="193" w:author="Jordan Carr" w:date="2018-04-21T19:29:00Z">
        <w:r w:rsidR="00073ABC">
          <w:t>develop</w:t>
        </w:r>
      </w:ins>
      <w:del w:id="194" w:author="Jordan Carr" w:date="2018-04-21T19:29:00Z">
        <w:r w:rsidR="000D5256" w:rsidDel="00073ABC">
          <w:delText>offer</w:delText>
        </w:r>
      </w:del>
      <w:r w:rsidR="000D5256">
        <w:t xml:space="preserve"> conditions so the student can experience master</w:t>
      </w:r>
      <w:r w:rsidR="006F3F7C">
        <w:t>y</w:t>
      </w:r>
      <w:r w:rsidR="000D5256">
        <w:t xml:space="preserve"> of the subject. This would include fostering familiarity for the task at hand to bolster the student’s sense of capability with kanji. It also becomes important to encourage the student to use the language outside of the classroom to foster their own interests (Hirata 91).  All of the stated results are worth noting for the focus on the individuality of teaching methods for the student. It suggests that kanji </w:t>
      </w:r>
      <w:r w:rsidR="000876E3">
        <w:t xml:space="preserve">studies </w:t>
      </w:r>
      <w:r w:rsidR="000D5256">
        <w:t xml:space="preserve">should be more </w:t>
      </w:r>
      <w:ins w:id="195" w:author="Jordan Carr" w:date="2018-04-21T19:30:00Z">
        <w:r w:rsidR="00073ABC">
          <w:t>tailored</w:t>
        </w:r>
      </w:ins>
      <w:del w:id="196" w:author="Jordan Carr" w:date="2018-04-21T19:30:00Z">
        <w:r w:rsidR="000D5256" w:rsidDel="00073ABC">
          <w:delText>focused</w:delText>
        </w:r>
      </w:del>
      <w:r w:rsidR="000D5256">
        <w:t xml:space="preserve"> </w:t>
      </w:r>
      <w:ins w:id="197" w:author="Jordan Carr" w:date="2018-04-21T19:30:00Z">
        <w:r w:rsidR="00073ABC">
          <w:t>to</w:t>
        </w:r>
      </w:ins>
      <w:del w:id="198" w:author="Jordan Carr" w:date="2018-04-21T19:30:00Z">
        <w:r w:rsidR="000D5256" w:rsidDel="00073ABC">
          <w:delText>f</w:delText>
        </w:r>
        <w:r w:rsidR="006F3F7C" w:rsidDel="00073ABC">
          <w:delText>or</w:delText>
        </w:r>
      </w:del>
      <w:r w:rsidR="006F3F7C">
        <w:t xml:space="preserve"> the individual </w:t>
      </w:r>
      <w:r w:rsidR="006F3F7C">
        <w:lastRenderedPageBreak/>
        <w:t xml:space="preserve">rather than </w:t>
      </w:r>
      <w:ins w:id="199" w:author="Jordan Carr" w:date="2018-04-21T19:30:00Z">
        <w:r w:rsidR="00073ABC">
          <w:t>to</w:t>
        </w:r>
      </w:ins>
      <w:del w:id="200" w:author="Jordan Carr" w:date="2018-04-21T19:30:00Z">
        <w:r w:rsidR="006F3F7C" w:rsidDel="00073ABC">
          <w:delText>for</w:delText>
        </w:r>
      </w:del>
      <w:r w:rsidR="000D5256">
        <w:t xml:space="preserve"> a gr</w:t>
      </w:r>
      <w:r w:rsidR="006F3F7C">
        <w:t>oup task. This method could</w:t>
      </w:r>
      <w:r w:rsidR="000D5256">
        <w:t xml:space="preserve"> facilitate the learner’s own interests and reasons for learning the language as well as to isolate them from those who learn at different paces.</w:t>
      </w:r>
    </w:p>
    <w:p w:rsidR="00033DB3" w:rsidRDefault="00A86D09" w:rsidP="009A091F">
      <w:pPr>
        <w:ind w:firstLine="720"/>
      </w:pPr>
      <w:r>
        <w:t>In order to better understand the motivational problems of st</w:t>
      </w:r>
      <w:r w:rsidR="00CA5E5B">
        <w:t xml:space="preserve">udying kanji </w:t>
      </w:r>
      <w:r>
        <w:t>the different levels of commitment required</w:t>
      </w:r>
      <w:r w:rsidR="00CA5E5B">
        <w:t xml:space="preserve"> must be considered</w:t>
      </w:r>
      <w:r>
        <w:t>. According to Heath Rose a</w:t>
      </w:r>
      <w:r w:rsidR="00CE762E">
        <w:t xml:space="preserve">nd Lesley </w:t>
      </w:r>
      <w:proofErr w:type="spellStart"/>
      <w:r w:rsidR="00CE762E">
        <w:t>Harbon</w:t>
      </w:r>
      <w:proofErr w:type="spellEnd"/>
      <w:r w:rsidR="00CE762E">
        <w:t>, there are multiple</w:t>
      </w:r>
      <w:r>
        <w:t xml:space="preserve"> </w:t>
      </w:r>
      <w:r w:rsidR="00CA5E5B">
        <w:t>levels to take into account</w:t>
      </w:r>
      <w:r>
        <w:t>. First is commitment control an</w:t>
      </w:r>
      <w:r w:rsidR="00CA5E5B">
        <w:t xml:space="preserve">d preserving the learner’s goals </w:t>
      </w:r>
      <w:r>
        <w:t>in kanji studies.  Lea</w:t>
      </w:r>
      <w:r w:rsidR="00CA5E5B">
        <w:t>r</w:t>
      </w:r>
      <w:r>
        <w:t xml:space="preserve">ners at higher levels of literacy tend to have more difficulty with commitment strategies than those at lower </w:t>
      </w:r>
      <w:r w:rsidR="000876E3">
        <w:t>levels. This stems from the shee</w:t>
      </w:r>
      <w:r>
        <w:t>r work load and commitment required to learn high numbers of kanji at</w:t>
      </w:r>
      <w:r w:rsidR="00CA5E5B">
        <w:t xml:space="preserve"> a time. Due to this they tend to set higher goals that gro</w:t>
      </w:r>
      <w:r>
        <w:t>w increasingly impossible to achieve. On the other h</w:t>
      </w:r>
      <w:r w:rsidR="00CA5E5B">
        <w:t>and, lower level learners tend</w:t>
      </w:r>
      <w:r>
        <w:t xml:space="preserve"> to be less serious in their studies of the </w:t>
      </w:r>
      <w:r w:rsidR="00CA5E5B">
        <w:t>language. They set goals that a</w:t>
      </w:r>
      <w:r>
        <w:t xml:space="preserve">ren’t as serious and set more short term goals than those who were more literate (Rose and </w:t>
      </w:r>
      <w:proofErr w:type="spellStart"/>
      <w:r>
        <w:t>Harbo</w:t>
      </w:r>
      <w:r w:rsidR="000876E3">
        <w:t>n</w:t>
      </w:r>
      <w:proofErr w:type="spellEnd"/>
      <w:r w:rsidR="000876E3">
        <w:t>). These results</w:t>
      </w:r>
      <w:r w:rsidR="00CA5E5B">
        <w:t xml:space="preserve"> vary</w:t>
      </w:r>
      <w:r>
        <w:t xml:space="preserve"> due to the importance of considering the level of the learner when focusing on motivational strategies. It is something that should be further customized to the learner and will be far different for </w:t>
      </w:r>
      <w:r w:rsidR="00CA5E5B">
        <w:t>different levels of literacy. To</w:t>
      </w:r>
      <w:r>
        <w:t xml:space="preserve"> </w:t>
      </w:r>
      <w:r w:rsidR="00794CAD">
        <w:t>increase improvement for high level learners, it was recommend</w:t>
      </w:r>
      <w:r w:rsidR="00CA5E5B">
        <w:t>ed</w:t>
      </w:r>
      <w:r w:rsidR="00794CAD">
        <w:t xml:space="preserve"> for them to set specific</w:t>
      </w:r>
      <w:ins w:id="201" w:author="Jordan Carr" w:date="2018-04-21T19:55:00Z">
        <w:r w:rsidR="008F0E67">
          <w:t>,</w:t>
        </w:r>
      </w:ins>
      <w:r w:rsidR="00794CAD">
        <w:t xml:space="preserve"> short term goals for their studies and to break up long term goals into smaller ones. These suggestions have be shown to increase learning rates by 50 percent (Rose and </w:t>
      </w:r>
      <w:proofErr w:type="spellStart"/>
      <w:r w:rsidR="00794CAD">
        <w:t>Harbon</w:t>
      </w:r>
      <w:proofErr w:type="spellEnd"/>
      <w:r w:rsidR="00794CAD">
        <w:t>).</w:t>
      </w:r>
      <w:r w:rsidR="00033DB3">
        <w:t xml:space="preserve">  To tailor the learning program for a learner, </w:t>
      </w:r>
      <w:ins w:id="202" w:author="Jordan Carr" w:date="2018-04-21T19:56:00Z">
        <w:r w:rsidR="008F0E67">
          <w:t xml:space="preserve">one should assign </w:t>
        </w:r>
      </w:ins>
      <w:del w:id="203" w:author="Jordan Carr" w:date="2018-04-21T19:55:00Z">
        <w:r w:rsidR="00033DB3" w:rsidDel="008F0E67">
          <w:delText xml:space="preserve">it may be important to give </w:delText>
        </w:r>
      </w:del>
      <w:r w:rsidR="00033DB3">
        <w:t>larger goals to first time students and over time create smaller, more specific goals for kanji studies.</w:t>
      </w:r>
    </w:p>
    <w:p w:rsidR="00033DB3" w:rsidRDefault="00033DB3" w:rsidP="009A091F">
      <w:pPr>
        <w:ind w:firstLine="720"/>
      </w:pPr>
      <w:r>
        <w:t xml:space="preserve">The second motivational roadblock to overcome is emotional control. Due to the difficulty of learning kanji students tend to become more frustrated with their progress the longer they study the language. It creates a sense of defeatism and lack of self-confidence that becomes increasingly a hindrance to </w:t>
      </w:r>
      <w:ins w:id="204" w:author="Jordan Carr" w:date="2018-04-21T19:58:00Z">
        <w:r w:rsidR="008F0E67">
          <w:t>future progress</w:t>
        </w:r>
      </w:ins>
      <w:del w:id="205" w:author="Jordan Carr" w:date="2018-04-21T19:58:00Z">
        <w:r w:rsidDel="008F0E67">
          <w:delText>progress in the future</w:delText>
        </w:r>
      </w:del>
      <w:r>
        <w:t xml:space="preserve">.  Early in the kanji learning process this is not as much of an issue. Learners will see more immediate progress early on so they feed off of </w:t>
      </w:r>
      <w:r w:rsidR="00CA5E5B">
        <w:t xml:space="preserve">it </w:t>
      </w:r>
      <w:r>
        <w:t xml:space="preserve">and want to learn more from it (Rose and </w:t>
      </w:r>
      <w:proofErr w:type="spellStart"/>
      <w:r>
        <w:t>Harbon</w:t>
      </w:r>
      <w:proofErr w:type="spellEnd"/>
      <w:r>
        <w:t>). The idea of emotional control provides a difficult challenge to c</w:t>
      </w:r>
      <w:r w:rsidR="000876E3">
        <w:t>onsider. To curtail its possible</w:t>
      </w:r>
      <w:r>
        <w:t xml:space="preserve"> negative effects, </w:t>
      </w:r>
      <w:ins w:id="206" w:author="Jordan Carr" w:date="2018-04-21T19:59:00Z">
        <w:r w:rsidR="00D00992">
          <w:t>the teacher must</w:t>
        </w:r>
      </w:ins>
      <w:del w:id="207" w:author="Jordan Carr" w:date="2018-04-21T19:59:00Z">
        <w:r w:rsidDel="00D00992">
          <w:delText>it may be important</w:delText>
        </w:r>
      </w:del>
      <w:ins w:id="208" w:author="Jordan Carr" w:date="2018-04-21T19:59:00Z">
        <w:r w:rsidR="00D00992">
          <w:t xml:space="preserve"> </w:t>
        </w:r>
      </w:ins>
      <w:del w:id="209" w:author="Jordan Carr" w:date="2018-04-21T19:59:00Z">
        <w:r w:rsidDel="00D00992">
          <w:delText xml:space="preserve"> to </w:delText>
        </w:r>
      </w:del>
      <w:r>
        <w:t xml:space="preserve">remind the user to be realistic in their goals to learn kanji </w:t>
      </w:r>
      <w:r>
        <w:lastRenderedPageBreak/>
        <w:t>and that kanji becomes increasingly more difficult as more progress is made. Positive reinforcement of current progress could also be used in order to boost the learner’s confidence.</w:t>
      </w:r>
    </w:p>
    <w:p w:rsidR="00CE762E" w:rsidRDefault="001D44D5" w:rsidP="009A091F">
      <w:pPr>
        <w:ind w:firstLine="720"/>
      </w:pPr>
      <w:r>
        <w:t>Another motivational aspect to consider is satiation control. As time progresses with one’s kanji studies it becomes easy to lose mot</w:t>
      </w:r>
      <w:r w:rsidR="000876E3">
        <w:t>ivation to continue d</w:t>
      </w:r>
      <w:ins w:id="210" w:author="Jordan Carr" w:date="2018-04-21T20:00:00Z">
        <w:r w:rsidR="00D00992">
          <w:t>ue</w:t>
        </w:r>
      </w:ins>
      <w:del w:id="211" w:author="Jordan Carr" w:date="2018-04-21T20:00:00Z">
        <w:r w:rsidR="000876E3" w:rsidDel="00D00992">
          <w:delText>o</w:delText>
        </w:r>
      </w:del>
      <w:r w:rsidR="000876E3">
        <w:t xml:space="preserve"> to </w:t>
      </w:r>
      <w:r>
        <w:t xml:space="preserve">boredom. </w:t>
      </w:r>
      <w:r w:rsidR="00CE762E">
        <w:t>Lower level learners see kanji as something new, foreign, and fascinating. They are abl</w:t>
      </w:r>
      <w:r w:rsidR="000876E3">
        <w:t xml:space="preserve">e to focus </w:t>
      </w:r>
      <w:r w:rsidR="00CE762E">
        <w:t xml:space="preserve">on it </w:t>
      </w:r>
      <w:ins w:id="212" w:author="Jordan Carr" w:date="2018-04-21T20:00:00Z">
        <w:r w:rsidR="00D00992">
          <w:t xml:space="preserve">more easily </w:t>
        </w:r>
      </w:ins>
      <w:r w:rsidR="00CE762E">
        <w:t xml:space="preserve">as a result. However, as their studies continue it becomes so familiar to them that it becomes boring, routine, and mundane (Rose and </w:t>
      </w:r>
      <w:proofErr w:type="spellStart"/>
      <w:r w:rsidR="00CE762E">
        <w:t>Harbon</w:t>
      </w:r>
      <w:proofErr w:type="spellEnd"/>
      <w:r w:rsidR="00CE762E">
        <w:t xml:space="preserve">). This is an issue that is not quite as difficult to solve since it can </w:t>
      </w:r>
      <w:del w:id="213" w:author="Jordan Carr" w:date="2018-04-21T20:00:00Z">
        <w:r w:rsidR="00CE762E" w:rsidDel="00D00992">
          <w:delText xml:space="preserve">easily </w:delText>
        </w:r>
      </w:del>
      <w:r w:rsidR="00CE762E">
        <w:t xml:space="preserve">be reduced by a change in the way one studies. It is recommended to break up study sessions with something unrelated to keep the learner focused. Another way to increase interest is to use a reward based system of study, a system of self-gift giving to ensure that goals can be met more easily (Rose and </w:t>
      </w:r>
      <w:proofErr w:type="spellStart"/>
      <w:r w:rsidR="00CE762E">
        <w:t>Harbon</w:t>
      </w:r>
      <w:proofErr w:type="spellEnd"/>
      <w:r w:rsidR="00CE762E">
        <w:t>).  Other factors can improve this as well. One can develop techniques to change the way they study, such as implementing a study game or trying to apply their knowledge of kanji to cultural aspects. Relating the learned material to something that interests the learner can also improve satiation control.</w:t>
      </w:r>
      <w:r w:rsidR="00B911D6">
        <w:t xml:space="preserve">  Encouragement to change study locations may help as well.</w:t>
      </w:r>
    </w:p>
    <w:p w:rsidR="00CE762E" w:rsidRDefault="00CE762E" w:rsidP="009A091F">
      <w:pPr>
        <w:ind w:firstLine="720"/>
      </w:pPr>
      <w:r>
        <w:t xml:space="preserve">The topic of quizzes as related to kanji motivation is </w:t>
      </w:r>
      <w:ins w:id="214" w:author="Jordan Carr" w:date="2018-04-21T20:02:00Z">
        <w:r w:rsidR="00D00992">
          <w:t>controversial</w:t>
        </w:r>
      </w:ins>
      <w:del w:id="215" w:author="Jordan Carr" w:date="2018-04-21T20:02:00Z">
        <w:r w:rsidDel="00D00992">
          <w:delText>tricky</w:delText>
        </w:r>
      </w:del>
      <w:r>
        <w:t xml:space="preserve">. In can have both positive and negative short term effects in that it can easily show progress to the learner (Rose and </w:t>
      </w:r>
      <w:proofErr w:type="spellStart"/>
      <w:r>
        <w:t>Harbon</w:t>
      </w:r>
      <w:proofErr w:type="spellEnd"/>
      <w:r>
        <w:t>). However, it can also lead to competition with other students to achieve high grades. T</w:t>
      </w:r>
      <w:ins w:id="216" w:author="Jordan Carr" w:date="2018-04-15T13:46:00Z">
        <w:r w:rsidR="009A70A1">
          <w:t xml:space="preserve">his could either positively or negatively affect motivation, depending on the student. </w:t>
        </w:r>
      </w:ins>
      <w:ins w:id="217" w:author="Jordan Carr" w:date="2018-04-15T13:47:00Z">
        <w:r w:rsidR="009A70A1">
          <w:t xml:space="preserve"> </w:t>
        </w:r>
      </w:ins>
      <w:del w:id="218" w:author="Jordan Carr" w:date="2018-04-15T13:46:00Z">
        <w:r w:rsidDel="009A70A1">
          <w:delText>his may have the effect of taking away motivation to study</w:delText>
        </w:r>
      </w:del>
      <w:del w:id="219" w:author="Jordan Carr" w:date="2018-04-15T13:47:00Z">
        <w:r w:rsidDel="009A70A1">
          <w:delText>.</w:delText>
        </w:r>
        <w:r w:rsidR="000876E3" w:rsidDel="009A70A1">
          <w:delText xml:space="preserve"> </w:delText>
        </w:r>
      </w:del>
      <w:r w:rsidR="000876E3">
        <w:t>I</w:t>
      </w:r>
      <w:r w:rsidR="00B911D6">
        <w:t xml:space="preserve">t is important to </w:t>
      </w:r>
      <w:ins w:id="220" w:author="Jordan Carr" w:date="2018-04-15T13:47:00Z">
        <w:r w:rsidR="009A70A1">
          <w:t>demonstrate to students</w:t>
        </w:r>
      </w:ins>
      <w:del w:id="221" w:author="Jordan Carr" w:date="2018-04-15T13:47:00Z">
        <w:r w:rsidR="00B911D6" w:rsidDel="009A70A1">
          <w:delText>show</w:delText>
        </w:r>
      </w:del>
      <w:r w:rsidR="00B911D6">
        <w:t xml:space="preserve"> how the quizzes can relate</w:t>
      </w:r>
      <w:ins w:id="222" w:author="Jordan Carr" w:date="2018-04-21T20:03:00Z">
        <w:r w:rsidR="00D00992">
          <w:t xml:space="preserve"> </w:t>
        </w:r>
      </w:ins>
      <w:del w:id="223" w:author="Jordan Carr" w:date="2018-04-21T20:03:00Z">
        <w:r w:rsidR="00B911D6" w:rsidDel="00D00992">
          <w:delText xml:space="preserve"> to </w:delText>
        </w:r>
      </w:del>
      <w:ins w:id="224" w:author="Jordan Carr" w:date="2018-04-21T20:02:00Z">
        <w:r w:rsidR="00D00992">
          <w:t xml:space="preserve">the achievement of </w:t>
        </w:r>
      </w:ins>
      <w:r w:rsidR="00B911D6">
        <w:t>short term goals of learning kanji to the learner in order for them to not see them as a hindrance.</w:t>
      </w:r>
      <w:r w:rsidR="00FB4EB6">
        <w:t xml:space="preserve"> Some studies have shown other ways in which a user can become more motivated to learn kanji. One study showed that </w:t>
      </w:r>
      <w:ins w:id="225" w:author="Jordan Carr" w:date="2018-04-21T20:03:00Z">
        <w:r w:rsidR="00D00992">
          <w:t>students</w:t>
        </w:r>
      </w:ins>
      <w:del w:id="226" w:author="Jordan Carr" w:date="2018-04-21T20:03:00Z">
        <w:r w:rsidR="00FB4EB6" w:rsidDel="00D00992">
          <w:delText>a learner</w:delText>
        </w:r>
      </w:del>
      <w:r w:rsidR="00FB4EB6">
        <w:t xml:space="preserve"> tend</w:t>
      </w:r>
      <w:del w:id="227" w:author="Jordan Carr" w:date="2018-04-21T20:03:00Z">
        <w:r w:rsidR="00FB4EB6" w:rsidDel="00D00992">
          <w:delText>s</w:delText>
        </w:r>
      </w:del>
      <w:r w:rsidR="00FB4EB6">
        <w:t xml:space="preserve"> to learn kanji </w:t>
      </w:r>
      <w:ins w:id="228" w:author="Jordan Carr" w:date="2018-04-21T20:03:00Z">
        <w:r w:rsidR="00D00992">
          <w:t>more effectively</w:t>
        </w:r>
      </w:ins>
      <w:del w:id="229" w:author="Jordan Carr" w:date="2018-04-21T20:03:00Z">
        <w:r w:rsidR="00FB4EB6" w:rsidDel="00D00992">
          <w:delText>better</w:delText>
        </w:r>
      </w:del>
      <w:r w:rsidR="00FB4EB6">
        <w:t xml:space="preserve"> if they learn the vocabulary and corresponding kanji that they want to learn. In order to make their accomplishments with this into a malleable achievement, the researcher had the students create their own dictionary of kanji. This helped them relate some of the different aspects of kanji, including </w:t>
      </w:r>
      <w:r w:rsidR="00FB4EB6">
        <w:lastRenderedPageBreak/>
        <w:t xml:space="preserve">shape, </w:t>
      </w:r>
      <w:r w:rsidR="00FB4EB6" w:rsidRPr="00D00992">
        <w:rPr>
          <w:i/>
          <w:rPrChange w:id="230" w:author="Jordan Carr" w:date="2018-04-21T20:04:00Z">
            <w:rPr/>
          </w:rPrChange>
        </w:rPr>
        <w:t>on</w:t>
      </w:r>
      <w:r w:rsidR="00FB4EB6">
        <w:t xml:space="preserve">-reading, </w:t>
      </w:r>
      <w:r w:rsidR="00FB4EB6" w:rsidRPr="00D00992">
        <w:rPr>
          <w:i/>
          <w:rPrChange w:id="231" w:author="Jordan Carr" w:date="2018-04-21T20:04:00Z">
            <w:rPr/>
          </w:rPrChange>
        </w:rPr>
        <w:t>kun</w:t>
      </w:r>
      <w:r w:rsidR="00FB4EB6">
        <w:t>-reading, and meaning/reading in context of a given compound. Other ideas in the study were different activities that enabled the learner to become more engaged with the kanji learning process than what a quiz could attain (</w:t>
      </w:r>
      <w:r w:rsidR="00FB4EB6">
        <w:rPr>
          <w:rFonts w:hint="eastAsia"/>
        </w:rPr>
        <w:t>楊</w:t>
      </w:r>
      <w:r w:rsidR="00FB4EB6" w:rsidRPr="00F864C1">
        <w:rPr>
          <w:rFonts w:hint="eastAsia"/>
        </w:rPr>
        <w:t>敏</w:t>
      </w:r>
      <w:r w:rsidR="00FB4EB6">
        <w:t xml:space="preserve">4). </w:t>
      </w:r>
      <w:del w:id="232" w:author="Jordan Carr" w:date="2018-04-15T13:52:00Z">
        <w:r w:rsidR="00FB4EB6" w:rsidDel="009A70A1">
          <w:delText xml:space="preserve">However, for the purposes of this site and to narrow the focus of the site on a few key aspects of motivational development to learn kanji, simple quizzes were chosen. In regards to having the user choose which kanji to learn, although it is a good way to keep the user engaged in the process the desire to keep the site simple enough to use and to abstract away the process of entering in vocabulary onto the user’s profile was chosen instead. Quizzes were used to try to measure in some way the progress that the user could make </w:delText>
        </w:r>
        <w:r w:rsidR="00512591" w:rsidDel="009A70A1">
          <w:delText>in their kanji studies on the site.</w:delText>
        </w:r>
      </w:del>
    </w:p>
    <w:p w:rsidR="0083181D" w:rsidRPr="002C766B" w:rsidRDefault="002C766B" w:rsidP="0083181D">
      <w:pPr>
        <w:jc w:val="center"/>
        <w:rPr>
          <w:b/>
          <w:sz w:val="24"/>
        </w:rPr>
      </w:pPr>
      <w:r>
        <w:rPr>
          <w:b/>
          <w:sz w:val="24"/>
        </w:rPr>
        <w:t>Web Application Development</w:t>
      </w:r>
    </w:p>
    <w:p w:rsidR="000F551E" w:rsidRDefault="00B13A59" w:rsidP="00F371B5">
      <w:pPr>
        <w:ind w:firstLine="720"/>
        <w:rPr>
          <w:ins w:id="233" w:author="Jordan Carr" w:date="2018-04-15T13:53:00Z"/>
        </w:rPr>
      </w:pPr>
      <w:r>
        <w:t>To narr</w:t>
      </w:r>
      <w:r w:rsidR="00DE5091">
        <w:t>ow</w:t>
      </w:r>
      <w:del w:id="234" w:author="Jordan Carr" w:date="2018-04-15T13:20:00Z">
        <w:r w:rsidR="00DE5091" w:rsidDel="00DE3C29">
          <w:delText xml:space="preserve"> down</w:delText>
        </w:r>
      </w:del>
      <w:r w:rsidR="00DE5091">
        <w:t xml:space="preserve"> the focus of the application</w:t>
      </w:r>
      <w:r>
        <w:t xml:space="preserve"> it has been decided to put emphasis on motivational enhancement techniques in order to keep the user interested both in using the website but also learning kanji in general.</w:t>
      </w:r>
      <w:r w:rsidR="00DE5091">
        <w:t xml:space="preserve">  </w:t>
      </w:r>
      <w:r w:rsidR="00762E3B">
        <w:t>The only aspect of the Japanese language that this site tries to teach is literacy. It does not in any way teach grammar, speaking, writing, or any other language skills in order to narrow its scope and make the task of learning kanji more focused. It is assumed that the user has a fair grasp on some of the basics of Japanese grammar before us</w:t>
      </w:r>
      <w:ins w:id="235" w:author="Jordan Carr" w:date="2018-04-23T13:22:00Z">
        <w:r w:rsidR="00072FCB">
          <w:t>ing this site</w:t>
        </w:r>
      </w:ins>
      <w:del w:id="236" w:author="Jordan Carr" w:date="2018-04-23T13:22:00Z">
        <w:r w:rsidR="00762E3B" w:rsidDel="00072FCB">
          <w:delText>e of the site is commenced</w:delText>
        </w:r>
      </w:del>
      <w:r w:rsidR="00762E3B">
        <w:t>.</w:t>
      </w:r>
      <w:ins w:id="237" w:author="Jordan Carr" w:date="2018-04-15T13:53:00Z">
        <w:r w:rsidR="009A70A1" w:rsidRPr="009A70A1">
          <w:t xml:space="preserve"> </w:t>
        </w:r>
      </w:ins>
    </w:p>
    <w:p w:rsidR="00FC0BF6" w:rsidRDefault="000F551E" w:rsidP="00F03763">
      <w:pPr>
        <w:ind w:firstLine="720"/>
      </w:pPr>
      <w:ins w:id="238" w:author="Jordan Carr" w:date="2018-04-15T13:53:00Z">
        <w:r>
          <w:t>Simple quizzes were chosen to provide a way to develop a sense of accomplishment and progression for the user</w:t>
        </w:r>
        <w:r w:rsidR="0091712F">
          <w:t>. A</w:t>
        </w:r>
        <w:r w:rsidR="009A70A1">
          <w:t xml:space="preserve">lthough </w:t>
        </w:r>
      </w:ins>
      <w:ins w:id="239" w:author="Jordan Carr" w:date="2018-04-15T13:56:00Z">
        <w:r w:rsidR="0091712F">
          <w:t xml:space="preserve">allowing the user to choose which kanji they shall be tested upon </w:t>
        </w:r>
      </w:ins>
      <w:ins w:id="240" w:author="Jordan Carr" w:date="2018-04-15T13:53:00Z">
        <w:r w:rsidR="009A70A1">
          <w:t>is a good way to keep the user engaged in the process</w:t>
        </w:r>
      </w:ins>
      <w:ins w:id="241" w:author="Jordan Carr" w:date="2018-04-15T13:56:00Z">
        <w:r w:rsidR="0091712F">
          <w:t>,</w:t>
        </w:r>
      </w:ins>
      <w:ins w:id="242" w:author="Jordan Carr" w:date="2018-04-15T13:53:00Z">
        <w:r w:rsidR="009A70A1">
          <w:t xml:space="preserve"> the desire to keep the site simple enough to use and to abstract away the process of entering in vocabulary onto the user’s profile </w:t>
        </w:r>
      </w:ins>
      <w:ins w:id="243" w:author="Jordan Carr" w:date="2018-04-23T13:22:00Z">
        <w:r w:rsidR="00072FCB">
          <w:t>led to the decision to give the user a predetermined set of kanji to study from</w:t>
        </w:r>
      </w:ins>
      <w:ins w:id="244" w:author="Jordan Carr" w:date="2018-04-15T13:53:00Z">
        <w:r w:rsidR="009A70A1">
          <w:t>.</w:t>
        </w:r>
      </w:ins>
      <w:ins w:id="245" w:author="Jordan Carr" w:date="2018-04-15T13:57:00Z">
        <w:r w:rsidR="0091712F">
          <w:t xml:space="preserve"> To try to minimize any negative effects that could be brought about by the use of quizzes users’ results are kept isolated from another. A</w:t>
        </w:r>
      </w:ins>
      <w:ins w:id="246" w:author="Jordan Carr" w:date="2018-04-15T13:58:00Z">
        <w:r w:rsidR="0091712F">
          <w:t xml:space="preserve"> public leaderboard of the top users could inspire a user to achieve more, but it was chosen not to implement due to any demoralizing effects it could have. </w:t>
        </w:r>
      </w:ins>
      <w:ins w:id="247" w:author="Jordan Carr" w:date="2018-04-15T13:59:00Z">
        <w:r w:rsidR="0091712F">
          <w:t>To compensate for this other motivational strategies were implemented instead.</w:t>
        </w:r>
      </w:ins>
    </w:p>
    <w:p w:rsidR="00502B0A" w:rsidRPr="00BD06B6" w:rsidRDefault="00502B0A" w:rsidP="009A091F">
      <w:pPr>
        <w:ind w:firstLine="720"/>
        <w:rPr>
          <w:ins w:id="248" w:author="Jordan Carr" w:date="2018-04-07T18:11:00Z"/>
        </w:rPr>
      </w:pPr>
      <w:ins w:id="249" w:author="Jordan Carr" w:date="2018-04-07T18:11:00Z">
        <w:r>
          <w:rPr>
            <w:rFonts w:hint="eastAsia"/>
          </w:rPr>
          <w:t xml:space="preserve">One of the first </w:t>
        </w:r>
        <w:r>
          <w:t>tasks of developing the website was determining what kanji</w:t>
        </w:r>
      </w:ins>
      <w:ins w:id="250" w:author="Jordan Carr" w:date="2018-04-07T18:17:00Z">
        <w:r>
          <w:t xml:space="preserve"> to</w:t>
        </w:r>
      </w:ins>
      <w:ins w:id="251" w:author="Jordan Carr" w:date="2018-04-07T18:11:00Z">
        <w:r w:rsidR="00DE3C29">
          <w:t xml:space="preserve"> incorporate into its database</w:t>
        </w:r>
        <w:r>
          <w:t xml:space="preserve">. Because the order of kanji is not necessarily </w:t>
        </w:r>
      </w:ins>
      <w:ins w:id="252" w:author="Jordan Carr" w:date="2018-04-07T18:12:00Z">
        <w:r>
          <w:t>the</w:t>
        </w:r>
      </w:ins>
      <w:ins w:id="253" w:author="Jordan Carr" w:date="2018-04-07T18:11:00Z">
        <w:r>
          <w:t xml:space="preserve"> </w:t>
        </w:r>
      </w:ins>
      <w:ins w:id="254" w:author="Jordan Carr" w:date="2018-04-07T18:12:00Z">
        <w:r>
          <w:t>topic under consideration in the development of this site an approach that corresponds with a</w:t>
        </w:r>
      </w:ins>
      <w:ins w:id="255" w:author="Jordan Carr" w:date="2018-04-07T18:17:00Z">
        <w:r>
          <w:t>n established</w:t>
        </w:r>
      </w:ins>
      <w:ins w:id="256" w:author="Jordan Carr" w:date="2018-04-07T18:12:00Z">
        <w:r>
          <w:t xml:space="preserve"> textbook was chosen</w:t>
        </w:r>
      </w:ins>
      <w:ins w:id="257" w:author="Jordan Carr" w:date="2018-04-07T18:17:00Z">
        <w:r>
          <w:t>.</w:t>
        </w:r>
      </w:ins>
      <w:ins w:id="258" w:author="Jordan Carr" w:date="2018-04-07T18:12:00Z">
        <w:r>
          <w:t xml:space="preserve"> O</w:t>
        </w:r>
      </w:ins>
      <w:ins w:id="259" w:author="Jordan Carr" w:date="2018-04-07T18:17:00Z">
        <w:r>
          <w:t>nly</w:t>
        </w:r>
      </w:ins>
      <w:ins w:id="260" w:author="Jordan Carr" w:date="2018-04-07T18:12:00Z">
        <w:r>
          <w:t xml:space="preserve"> a sample of its kanji </w:t>
        </w:r>
      </w:ins>
      <w:ins w:id="261" w:author="Jordan Carr" w:date="2018-04-07T18:18:00Z">
        <w:r>
          <w:t xml:space="preserve">and vocabulary </w:t>
        </w:r>
      </w:ins>
      <w:ins w:id="262" w:author="Jordan Carr" w:date="2018-04-07T18:12:00Z">
        <w:r>
          <w:t>were selected</w:t>
        </w:r>
      </w:ins>
      <w:ins w:id="263" w:author="Jordan Carr" w:date="2018-04-07T18:13:00Z">
        <w:r>
          <w:t xml:space="preserve">.  The approach undertaken in </w:t>
        </w:r>
        <w:r w:rsidRPr="00C0339A">
          <w:rPr>
            <w:i/>
          </w:rPr>
          <w:t>Japanese: The Written Language Field Test Edition Part 1</w:t>
        </w:r>
      </w:ins>
      <w:ins w:id="264" w:author="Jordan Carr" w:date="2018-04-07T18:14:00Z">
        <w:r>
          <w:rPr>
            <w:i/>
          </w:rPr>
          <w:t xml:space="preserve"> </w:t>
        </w:r>
        <w:r>
          <w:t xml:space="preserve">by Eleanor Harz Jorden and Mari Noda was chosen due its association </w:t>
        </w:r>
        <w:r>
          <w:lastRenderedPageBreak/>
          <w:t>with the University of Pittsburgh’s Japanese language curriculum.</w:t>
        </w:r>
      </w:ins>
      <w:ins w:id="265" w:author="Jordan Carr" w:date="2018-04-07T18:15:00Z">
        <w:r>
          <w:t xml:space="preserve">  It also has a corresponding spoken language textbook whose vocabulary aligns with it, giving it another advantage</w:t>
        </w:r>
        <w:r w:rsidR="00DE3C29">
          <w:t>. The order in which kanji are presented corresponds with commonality of usage</w:t>
        </w:r>
        <w:r>
          <w:t xml:space="preserve">. </w:t>
        </w:r>
      </w:ins>
      <w:ins w:id="266" w:author="Jordan Carr" w:date="2018-04-07T18:16:00Z">
        <w:r w:rsidR="00DE3C29">
          <w:t xml:space="preserve"> K</w:t>
        </w:r>
        <w:r>
          <w:t>anji that are used more often in practical settings are chosen over those whose</w:t>
        </w:r>
        <w:r w:rsidR="00DE3C29">
          <w:t xml:space="preserve"> meanings can assist with radical analysis</w:t>
        </w:r>
        <w:r w:rsidR="001F6501">
          <w:t xml:space="preserve"> or</w:t>
        </w:r>
        <w:r>
          <w:t xml:space="preserve"> even number of strokes required to write it.</w:t>
        </w:r>
      </w:ins>
    </w:p>
    <w:p w:rsidR="00B13A59" w:rsidDel="00502B0A" w:rsidRDefault="00DE5091" w:rsidP="009A091F">
      <w:pPr>
        <w:ind w:firstLine="720"/>
        <w:rPr>
          <w:del w:id="267" w:author="Jordan Carr" w:date="2018-04-07T18:11:00Z"/>
        </w:rPr>
      </w:pPr>
      <w:del w:id="268" w:author="Jordan Carr" w:date="2018-04-07T18:11:00Z">
        <w:r w:rsidDel="00502B0A">
          <w:delText xml:space="preserve">The issue of how </w:delText>
        </w:r>
        <w:r w:rsidR="00B13A59" w:rsidDel="00502B0A">
          <w:delText>kanji should be presented to the user of the website also becomes a concern to development.</w:delText>
        </w:r>
        <w:r w:rsidDel="00502B0A">
          <w:delText xml:space="preserve"> Numerous</w:delText>
        </w:r>
        <w:r w:rsidR="009A1828" w:rsidDel="00502B0A">
          <w:delText xml:space="preserve"> different learning applications and textbooks have taken differing approaches to this task. </w:delText>
        </w:r>
        <w:r w:rsidR="005777D2" w:rsidDel="00502B0A">
          <w:delText xml:space="preserve">In </w:delText>
        </w:r>
        <w:r w:rsidR="005777D2" w:rsidRPr="005777D2" w:rsidDel="00502B0A">
          <w:rPr>
            <w:i/>
          </w:rPr>
          <w:delText>Japanese Kanji Power: A Workbook for Mastering Japanese Characters</w:delText>
        </w:r>
        <w:r w:rsidR="005777D2" w:rsidDel="00502B0A">
          <w:delText xml:space="preserve">, John Millen presents the kanji in order of ascending number of </w:delText>
        </w:r>
        <w:r w:rsidDel="00502B0A">
          <w:delText xml:space="preserve">written </w:delText>
        </w:r>
        <w:r w:rsidR="005777D2" w:rsidDel="00502B0A">
          <w:delText>s</w:delText>
        </w:r>
        <w:r w:rsidDel="00502B0A">
          <w:delText>trokes</w:delText>
        </w:r>
        <w:r w:rsidR="005777D2" w:rsidDel="00502B0A">
          <w:delText>.</w:delText>
        </w:r>
        <w:r w:rsidR="00170416" w:rsidDel="00502B0A">
          <w:delText xml:space="preserve"> Millen also pairs common English meanings with the kanji and gives hints at trying to memorize th</w:delText>
        </w:r>
        <w:r w:rsidR="00E147B1" w:rsidDel="00502B0A">
          <w:delText>e kanji’s etymology.  A completely</w:delText>
        </w:r>
        <w:r w:rsidR="00170416" w:rsidDel="00502B0A">
          <w:delText xml:space="preserve"> diff</w:delText>
        </w:r>
        <w:r w:rsidR="00FF3452" w:rsidDel="00502B0A">
          <w:delText>erent approach is undertaken by Eleanor Harz Jorden and Mari Noda. Along with their spoken language text book whose vocabulary are in sync, all kanji are presented in order of practicality and commonality of use as opposed to ease of learning.</w:delText>
        </w:r>
        <w:r w:rsidR="0021658F" w:rsidDel="00502B0A">
          <w:delText xml:space="preserve"> It is an approach that has </w:delText>
        </w:r>
        <w:r w:rsidR="00F72C18" w:rsidDel="00502B0A">
          <w:delText>drawbacks. It does not in any way mention to the reader anything about radicals and how th</w:delText>
        </w:r>
        <w:r w:rsidR="0021658F" w:rsidDel="00502B0A">
          <w:delText>ey can contribute to the general</w:delText>
        </w:r>
        <w:r w:rsidR="00F72C18" w:rsidDel="00502B0A">
          <w:delText xml:space="preserve"> meaning of a kanji or kanji compound. The text also only provides a few vocabulary words with which a kanji might correspond with no helpful hints or tricks on how to memorize them. For the task at</w:delText>
        </w:r>
        <w:r w:rsidR="00762E3B" w:rsidDel="00502B0A">
          <w:delText xml:space="preserve"> hand, neither approach was used due to the possible drawbacks. Instead, the kanji presented are from the standard 3</w:delText>
        </w:r>
        <w:r w:rsidR="00762E3B" w:rsidRPr="00762E3B" w:rsidDel="00502B0A">
          <w:rPr>
            <w:vertAlign w:val="superscript"/>
          </w:rPr>
          <w:delText>rd</w:delText>
        </w:r>
        <w:r w:rsidR="00762E3B" w:rsidDel="00502B0A">
          <w:delText xml:space="preserve"> grade curriculum of Japanese elementary schools.</w:delText>
        </w:r>
        <w:r w:rsidR="00106F7C" w:rsidDel="00502B0A">
          <w:delText xml:space="preserve">  All kanji in 1</w:delText>
        </w:r>
        <w:r w:rsidR="00106F7C" w:rsidRPr="00106F7C" w:rsidDel="00502B0A">
          <w:rPr>
            <w:vertAlign w:val="superscript"/>
          </w:rPr>
          <w:delText>st</w:delText>
        </w:r>
        <w:r w:rsidR="00106F7C" w:rsidDel="00502B0A">
          <w:delText xml:space="preserve"> and 2</w:delText>
        </w:r>
        <w:r w:rsidR="00106F7C" w:rsidRPr="00106F7C" w:rsidDel="00502B0A">
          <w:rPr>
            <w:vertAlign w:val="superscript"/>
          </w:rPr>
          <w:delText>nd</w:delText>
        </w:r>
        <w:r w:rsidR="00106F7C" w:rsidDel="00502B0A">
          <w:delText xml:space="preserve"> grades as well as hiragana and katakana are considered as prerequisites for this site’s use.</w:delText>
        </w:r>
      </w:del>
    </w:p>
    <w:p w:rsidR="0026694E" w:rsidRDefault="0021658F" w:rsidP="009A091F">
      <w:pPr>
        <w:ind w:firstLine="720"/>
      </w:pPr>
      <w:r>
        <w:t xml:space="preserve">Upon visiting the site the user is required to sign up for an account via the sign up page. From there they can log into their account and visit their </w:t>
      </w:r>
      <w:ins w:id="269" w:author="Jordan Carr" w:date="2018-04-07T18:32:00Z">
        <w:r w:rsidR="00BD06B6">
          <w:t xml:space="preserve">personalized </w:t>
        </w:r>
      </w:ins>
      <w:r>
        <w:t>home page, consisting</w:t>
      </w:r>
      <w:r w:rsidR="00FC0BF6">
        <w:t xml:space="preserve"> </w:t>
      </w:r>
      <w:r w:rsidR="00E07599">
        <w:t xml:space="preserve">of </w:t>
      </w:r>
      <w:r>
        <w:t>multiple tabs from</w:t>
      </w:r>
      <w:r w:rsidR="00FC0BF6">
        <w:t xml:space="preserve"> which the user can do various tasks. The default tab loaded upon login is </w:t>
      </w:r>
      <w:r w:rsidR="005512B6">
        <w:t>a page briefly explaining the functions of the website</w:t>
      </w:r>
      <w:r>
        <w:t xml:space="preserve"> and the research that was </w:t>
      </w:r>
      <w:ins w:id="270" w:author="Jordan Carr" w:date="2018-04-07T18:33:00Z">
        <w:r w:rsidR="00BD06B6">
          <w:t>gathered</w:t>
        </w:r>
      </w:ins>
      <w:del w:id="271" w:author="Jordan Carr" w:date="2018-04-07T18:33:00Z">
        <w:r w:rsidDel="00BD06B6">
          <w:delText>implemented</w:delText>
        </w:r>
      </w:del>
      <w:r>
        <w:t xml:space="preserve"> to create it</w:t>
      </w:r>
      <w:r w:rsidR="005512B6">
        <w:t>. There is also a</w:t>
      </w:r>
      <w:r w:rsidR="00FC0BF6">
        <w:t xml:space="preserve"> quiz tab, where the user can take quizzes on various sets of kanji from the aforementioned set. Each quiz will consist of 30 questions where </w:t>
      </w:r>
      <w:ins w:id="272" w:author="Jordan Carr" w:date="2018-04-07T18:40:00Z">
        <w:r w:rsidR="008E72AC">
          <w:t xml:space="preserve">the </w:t>
        </w:r>
      </w:ins>
      <w:r w:rsidR="00FC0BF6">
        <w:t>user</w:t>
      </w:r>
      <w:del w:id="273" w:author="Jordan Carr" w:date="2018-04-07T18:40:00Z">
        <w:r w:rsidR="00FC0BF6" w:rsidDel="008E72AC">
          <w:delText>s</w:delText>
        </w:r>
      </w:del>
      <w:r w:rsidR="00FC0BF6">
        <w:t xml:space="preserve"> must match the kanji or kanji compound to the correct reading in hiragana out of 4 choices. </w:t>
      </w:r>
      <w:ins w:id="274" w:author="Jordan Carr" w:date="2018-04-07T18:40:00Z">
        <w:r w:rsidR="00D0738D">
          <w:t>T</w:t>
        </w:r>
      </w:ins>
      <w:ins w:id="275" w:author="Jordan Carr" w:date="2018-04-07T20:40:00Z">
        <w:r w:rsidR="00D0738D">
          <w:t>he</w:t>
        </w:r>
      </w:ins>
      <w:del w:id="276" w:author="Jordan Carr" w:date="2018-04-07T18:40:00Z">
        <w:r w:rsidR="00FC0BF6" w:rsidDel="008E72AC">
          <w:delText>The</w:delText>
        </w:r>
      </w:del>
      <w:r w:rsidR="00FC0BF6">
        <w:t xml:space="preserve"> reports tab </w:t>
      </w:r>
      <w:del w:id="277" w:author="Jordan Carr" w:date="2018-04-07T18:40:00Z">
        <w:r w:rsidR="00FC0BF6" w:rsidDel="008E72AC">
          <w:delText xml:space="preserve">shall </w:delText>
        </w:r>
      </w:del>
      <w:r w:rsidR="00FC0BF6">
        <w:t>consist</w:t>
      </w:r>
      <w:ins w:id="278" w:author="Jordan Carr" w:date="2018-04-07T18:40:00Z">
        <w:r w:rsidR="008E72AC">
          <w:t>s</w:t>
        </w:r>
      </w:ins>
      <w:r w:rsidR="00FC0BF6">
        <w:t xml:space="preserve"> of all of the grade reports from </w:t>
      </w:r>
      <w:ins w:id="279" w:author="Jordan Carr" w:date="2018-04-07T18:40:00Z">
        <w:r w:rsidR="008E72AC">
          <w:t xml:space="preserve">the users completed </w:t>
        </w:r>
      </w:ins>
      <w:r w:rsidR="00FC0BF6">
        <w:t>kanji quizzes</w:t>
      </w:r>
      <w:del w:id="280" w:author="Jordan Carr" w:date="2018-04-07T20:40:00Z">
        <w:r w:rsidR="00FC0BF6" w:rsidDel="00D0738D">
          <w:delText xml:space="preserve"> thus far</w:delText>
        </w:r>
      </w:del>
      <w:r w:rsidR="00FC0BF6">
        <w:t xml:space="preserve">. Upon completion of a quiz a report will be sent to the website </w:t>
      </w:r>
      <w:r>
        <w:t xml:space="preserve">and </w:t>
      </w:r>
      <w:del w:id="281" w:author="Jordan Carr" w:date="2018-04-07T20:40:00Z">
        <w:r w:rsidDel="00D0738D">
          <w:delText xml:space="preserve">some </w:delText>
        </w:r>
      </w:del>
      <w:r>
        <w:t>overall statistics taken from</w:t>
      </w:r>
      <w:r w:rsidR="00FC0BF6">
        <w:t xml:space="preserve"> all of the quizzes shall be presented the user along with a history of all reports. The kanji s</w:t>
      </w:r>
      <w:ins w:id="282" w:author="Jordan Carr" w:date="2018-04-15T13:25:00Z">
        <w:r w:rsidR="00DE3C29">
          <w:t>et</w:t>
        </w:r>
      </w:ins>
      <w:del w:id="283" w:author="Jordan Carr" w:date="2018-04-15T13:25:00Z">
        <w:r w:rsidR="00FC0BF6" w:rsidDel="00DE3C29">
          <w:delText>heet</w:delText>
        </w:r>
      </w:del>
      <w:r w:rsidR="00FC0BF6">
        <w:t xml:space="preserve">s tab holds all of the kanji that the site offers for study. The default option is to display all kanji at once, but users may filter out kanji for a specific lesson that they </w:t>
      </w:r>
      <w:ins w:id="284" w:author="Jordan Carr" w:date="2018-04-15T13:25:00Z">
        <w:r w:rsidR="00DE3C29">
          <w:t>desire</w:t>
        </w:r>
      </w:ins>
      <w:del w:id="285" w:author="Jordan Carr" w:date="2018-04-15T13:25:00Z">
        <w:r w:rsidR="00FC0BF6" w:rsidDel="00DE3C29">
          <w:delText>want</w:delText>
        </w:r>
      </w:del>
      <w:r w:rsidR="00FC0BF6">
        <w:t xml:space="preserve"> to learn. Lessons shall consist of 30-40 kanji and kanji compound</w:t>
      </w:r>
      <w:del w:id="286" w:author="Jordan Carr" w:date="2018-04-07T20:41:00Z">
        <w:r w:rsidR="00FC0BF6" w:rsidDel="00D0738D">
          <w:delText>s</w:delText>
        </w:r>
      </w:del>
      <w:ins w:id="287" w:author="Jordan Carr" w:date="2018-04-07T20:41:00Z">
        <w:r w:rsidR="00D0738D">
          <w:t>s. Their hiragana readings and English meanings</w:t>
        </w:r>
      </w:ins>
      <w:del w:id="288" w:author="Jordan Carr" w:date="2018-04-07T20:41:00Z">
        <w:r w:rsidR="00FC0BF6" w:rsidDel="00D0738D">
          <w:delText>,</w:delText>
        </w:r>
      </w:del>
      <w:ins w:id="289" w:author="Jordan Carr" w:date="2018-04-07T20:41:00Z">
        <w:r w:rsidR="00D0738D">
          <w:t xml:space="preserve"> are also displayed</w:t>
        </w:r>
      </w:ins>
      <w:del w:id="290" w:author="Jordan Carr" w:date="2018-04-07T20:41:00Z">
        <w:r w:rsidR="00FC0BF6" w:rsidDel="00D0738D">
          <w:delText xml:space="preserve"> holding their hiragana readings and meanings in English</w:delText>
        </w:r>
      </w:del>
      <w:r w:rsidR="00FC0BF6">
        <w:t xml:space="preserve">. </w:t>
      </w:r>
      <w:ins w:id="291" w:author="Jordan Carr" w:date="2018-04-07T20:42:00Z">
        <w:r w:rsidR="00D0738D">
          <w:t xml:space="preserve">The mnemonics tab displays all </w:t>
        </w:r>
      </w:ins>
      <w:ins w:id="292" w:author="Jordan Carr" w:date="2018-04-07T20:43:00Z">
        <w:r w:rsidR="00D0738D">
          <w:t>mnemonic</w:t>
        </w:r>
      </w:ins>
      <w:ins w:id="293" w:author="Jordan Carr" w:date="2018-04-07T20:42:00Z">
        <w:r w:rsidR="00D0738D">
          <w:t xml:space="preserve"> </w:t>
        </w:r>
      </w:ins>
      <w:ins w:id="294" w:author="Jordan Carr" w:date="2018-04-07T20:43:00Z">
        <w:r w:rsidR="00D0738D">
          <w:t xml:space="preserve">devices created by the user. If the user selects a wrong answer in the kanji quizzes, they have the option of creating a mnemonic device to help them remember said kanji/kanji compound.  However, this is optional due to the controversial nature of mnemonics. </w:t>
        </w:r>
      </w:ins>
      <w:ins w:id="295" w:author="Jordan Carr" w:date="2018-04-07T20:44:00Z">
        <w:r w:rsidR="00D0738D">
          <w:t xml:space="preserve"> The user has the option to turn off mnemonics entirely if they choose.  </w:t>
        </w:r>
      </w:ins>
      <w:del w:id="296" w:author="Jordan Carr" w:date="2018-04-07T20:42:00Z">
        <w:r w:rsidR="00FC0BF6" w:rsidDel="00D0738D">
          <w:delText xml:space="preserve">The order in which they are introduced to the user will be based off the order they are introduced in a standard Japanese elementary school curriculum. Next is the achievement tab where </w:delText>
        </w:r>
        <w:r w:rsidR="004120C7" w:rsidDel="00D0738D">
          <w:delText xml:space="preserve">users can find which achievements for the site they have unlocked thus far. This will be discussed later in more detail.  </w:delText>
        </w:r>
      </w:del>
      <w:r w:rsidR="004120C7">
        <w:t xml:space="preserve">Finally is </w:t>
      </w:r>
      <w:ins w:id="297" w:author="Jordan Carr" w:date="2018-04-07T20:42:00Z">
        <w:r w:rsidR="00D0738D">
          <w:t>the</w:t>
        </w:r>
      </w:ins>
      <w:del w:id="298" w:author="Jordan Carr" w:date="2018-04-07T20:42:00Z">
        <w:r w:rsidR="004120C7" w:rsidDel="00D0738D">
          <w:delText>a</w:delText>
        </w:r>
      </w:del>
      <w:r w:rsidR="004120C7">
        <w:t xml:space="preserve"> user settings tab, where the user can check their user information, change email</w:t>
      </w:r>
      <w:ins w:id="299" w:author="Jordan Carr" w:date="2018-04-07T20:44:00Z">
        <w:r w:rsidR="00D0738D">
          <w:t xml:space="preserve"> addresses</w:t>
        </w:r>
      </w:ins>
      <w:del w:id="300" w:author="Jordan Carr" w:date="2018-04-07T20:44:00Z">
        <w:r w:rsidR="004120C7" w:rsidDel="00D0738D">
          <w:delText>s</w:delText>
        </w:r>
      </w:del>
      <w:r w:rsidR="004120C7">
        <w:t>, change passwords, and anything</w:t>
      </w:r>
      <w:ins w:id="301" w:author="Jordan Carr" w:date="2018-04-07T20:44:00Z">
        <w:r w:rsidR="00D0738D">
          <w:t xml:space="preserve"> </w:t>
        </w:r>
      </w:ins>
      <w:del w:id="302" w:author="Jordan Carr" w:date="2018-04-07T20:44:00Z">
        <w:r w:rsidR="004120C7" w:rsidDel="00D0738D">
          <w:delText xml:space="preserve"> goal </w:delText>
        </w:r>
      </w:del>
      <w:r w:rsidR="004120C7">
        <w:t>related to</w:t>
      </w:r>
      <w:ins w:id="303" w:author="Jordan Carr" w:date="2018-04-07T20:44:00Z">
        <w:r w:rsidR="00D0738D">
          <w:t xml:space="preserve"> their goals for</w:t>
        </w:r>
      </w:ins>
      <w:r w:rsidR="004120C7">
        <w:t xml:space="preserve"> the </w:t>
      </w:r>
      <w:proofErr w:type="gramStart"/>
      <w:r w:rsidR="004120C7">
        <w:t>site.</w:t>
      </w:r>
      <w:proofErr w:type="gramEnd"/>
      <w:r w:rsidR="004120C7">
        <w:t xml:space="preserve"> </w:t>
      </w:r>
    </w:p>
    <w:p w:rsidR="0002184A" w:rsidRDefault="0002184A" w:rsidP="009A091F">
      <w:pPr>
        <w:ind w:firstLine="720"/>
      </w:pPr>
      <w:r>
        <w:lastRenderedPageBreak/>
        <w:t xml:space="preserve">Next is the issue of how the site should tackle </w:t>
      </w:r>
      <w:del w:id="304" w:author="Jordan Carr" w:date="2018-04-07T20:45:00Z">
        <w:r w:rsidDel="00985060">
          <w:delText xml:space="preserve">the issues of </w:delText>
        </w:r>
      </w:del>
      <w:r>
        <w:t>motivational sustainment.</w:t>
      </w:r>
      <w:r w:rsidR="00625550">
        <w:t xml:space="preserve"> A way to control and keep the commitment of the user is to set go</w:t>
      </w:r>
      <w:r w:rsidR="0021658F">
        <w:t>als</w:t>
      </w:r>
      <w:r w:rsidR="00625550">
        <w:t xml:space="preserve"> and remind the user why they are learning the language. When the user signs up, they must fill out a short text box with the </w:t>
      </w:r>
      <w:r w:rsidR="0021658F">
        <w:t xml:space="preserve">main </w:t>
      </w:r>
      <w:r w:rsidR="00625550">
        <w:t xml:space="preserve">reason they are studying Japanese. This statement will be posted on the homepage every time the user logs in to remind them of this, and it can easily be changed if the user so desires via user settings. </w:t>
      </w:r>
      <w:r w:rsidR="0026694E">
        <w:t xml:space="preserve">This will act as their long term goal at which they will work over time. Users will also be required to create weekly short term goals for their studies.  </w:t>
      </w:r>
      <w:r w:rsidR="0021658F">
        <w:t>T</w:t>
      </w:r>
      <w:r w:rsidR="00625550">
        <w:t xml:space="preserve">he system reminds the user to try to keep their kanji acquisition low, around the order of 10 per week. This is to ensure that their </w:t>
      </w:r>
      <w:r w:rsidR="0026694E">
        <w:t xml:space="preserve">short term </w:t>
      </w:r>
      <w:r w:rsidR="00625550">
        <w:t>goals a</w:t>
      </w:r>
      <w:r w:rsidR="0026694E">
        <w:t>re achievable. The recommended range</w:t>
      </w:r>
      <w:r w:rsidR="00625550">
        <w:t xml:space="preserve"> for the goals will be 5 to 15 kanji per week.</w:t>
      </w:r>
      <w:ins w:id="305" w:author="Jordan Carr" w:date="2018-04-07T20:46:00Z">
        <w:r w:rsidR="00985060">
          <w:t xml:space="preserve">  </w:t>
        </w:r>
      </w:ins>
      <w:del w:id="306" w:author="Jordan Carr" w:date="2018-04-07T20:46:00Z">
        <w:r w:rsidR="0021658F" w:rsidDel="00985060">
          <w:delText xml:space="preserve"> This will equate to roughly one</w:delText>
        </w:r>
        <w:r w:rsidR="00625550" w:rsidDel="00985060">
          <w:delText xml:space="preserve"> set of kanji.  </w:delText>
        </w:r>
      </w:del>
      <w:r w:rsidR="00625550">
        <w:t xml:space="preserve">New goals are to be set every week. </w:t>
      </w:r>
      <w:del w:id="307" w:author="Jordan Carr" w:date="2018-04-07T20:47:00Z">
        <w:r w:rsidR="00625550" w:rsidDel="00985060">
          <w:delText>To remind the user to use the system, a reminder email will be sent to the user after a week of inactivity, reminding them of the reasons they chose to study kanji along with some helpful study tips on how to change up their study routine. These can range from changing the location of where they study to rewarding themselves if a specific goal is reached. To implement a reward based system on the site, a user can unlock achievements on the site. These can include one for using the site for over month, one for reaching a specified number of goals, or another for taking a certain number of quizzes.</w:delText>
        </w:r>
        <w:r w:rsidR="004722D3" w:rsidDel="00985060">
          <w:delText xml:space="preserve">  </w:delText>
        </w:r>
      </w:del>
      <w:r w:rsidR="004722D3">
        <w:t xml:space="preserve">The use of outside resources to further gain knowledge and promote cultural interest in learning kanji will also be implemented. This will </w:t>
      </w:r>
      <w:del w:id="308" w:author="Jordan Carr" w:date="2018-04-15T13:29:00Z">
        <w:r w:rsidR="004722D3" w:rsidDel="0046621F">
          <w:delText xml:space="preserve">mainly </w:delText>
        </w:r>
      </w:del>
      <w:r w:rsidR="004722D3">
        <w:t>consist</w:t>
      </w:r>
      <w:del w:id="309" w:author="Jordan Carr" w:date="2018-04-15T13:30:00Z">
        <w:r w:rsidR="004722D3" w:rsidDel="0046621F">
          <w:delText xml:space="preserve"> in the form</w:delText>
        </w:r>
      </w:del>
      <w:r w:rsidR="004722D3">
        <w:t xml:space="preserve"> of links to outside language resources such as </w:t>
      </w:r>
      <w:r w:rsidR="004722D3" w:rsidRPr="00985060">
        <w:rPr>
          <w:i/>
          <w:rPrChange w:id="310" w:author="Jordan Carr" w:date="2018-04-07T20:47:00Z">
            <w:rPr/>
          </w:rPrChange>
        </w:rPr>
        <w:t xml:space="preserve">The Asahi </w:t>
      </w:r>
      <w:proofErr w:type="spellStart"/>
      <w:r w:rsidR="004722D3" w:rsidRPr="00985060">
        <w:rPr>
          <w:i/>
          <w:rPrChange w:id="311" w:author="Jordan Carr" w:date="2018-04-07T20:47:00Z">
            <w:rPr/>
          </w:rPrChange>
        </w:rPr>
        <w:t>Shinbun</w:t>
      </w:r>
      <w:proofErr w:type="spellEnd"/>
      <w:r w:rsidR="004722D3">
        <w:t xml:space="preserve"> and other </w:t>
      </w:r>
      <w:r w:rsidR="0026694E">
        <w:t xml:space="preserve">free </w:t>
      </w:r>
      <w:r w:rsidR="004722D3">
        <w:t>literature sources.  Increasing visual appeal of the site will come in the form of theming the site around anime, a common interest among those learning Japanese</w:t>
      </w:r>
      <w:r w:rsidR="0021658F">
        <w:t xml:space="preserve"> at the university level.  Animated</w:t>
      </w:r>
      <w:r w:rsidR="004722D3">
        <w:t xml:space="preserve"> characters will act as visual accessories and will become animated upon when the user selects the correct answer in the quiz to promote a small sense of satisfaction</w:t>
      </w:r>
      <w:ins w:id="312" w:author="Jordan Carr" w:date="2018-04-23T13:27:00Z">
        <w:r w:rsidR="005138CD">
          <w:t>, reward, and progress towards their goals</w:t>
        </w:r>
      </w:ins>
      <w:del w:id="313" w:author="Jordan Carr" w:date="2018-04-23T13:27:00Z">
        <w:r w:rsidR="004722D3" w:rsidDel="005138CD">
          <w:delText xml:space="preserve"> and reward</w:delText>
        </w:r>
      </w:del>
      <w:r w:rsidR="004722D3">
        <w:t>.</w:t>
      </w:r>
      <w:r w:rsidR="0026694E">
        <w:t xml:space="preserve"> The color scheme can also be changed at will by the user.</w:t>
      </w:r>
      <w:ins w:id="314" w:author="Jordan Carr" w:date="2018-04-07T20:47:00Z">
        <w:r w:rsidR="00985060">
          <w:t xml:space="preserve"> </w:t>
        </w:r>
      </w:ins>
      <w:ins w:id="315" w:author="Jordan Carr" w:date="2018-04-23T13:30:00Z">
        <w:r w:rsidR="005138CD">
          <w:t>The original intent was to have color schemes change automatically as the user completed more lessons of study on the site</w:t>
        </w:r>
      </w:ins>
      <w:ins w:id="316" w:author="Jordan Carr" w:date="2018-04-23T13:31:00Z">
        <w:r w:rsidR="005138CD">
          <w:t xml:space="preserve"> in order to provide a greater sense of progress</w:t>
        </w:r>
      </w:ins>
      <w:ins w:id="317" w:author="Jordan Carr" w:date="2018-04-23T13:30:00Z">
        <w:r w:rsidR="005138CD">
          <w:t xml:space="preserve">. However, due to the </w:t>
        </w:r>
      </w:ins>
      <w:ins w:id="318" w:author="Jordan Carr" w:date="2018-04-23T13:32:00Z">
        <w:r w:rsidR="005138CD">
          <w:t>short-term</w:t>
        </w:r>
      </w:ins>
      <w:ins w:id="319" w:author="Jordan Carr" w:date="2018-04-23T13:30:00Z">
        <w:r w:rsidR="005138CD">
          <w:t xml:space="preserve"> use of this site they were made directly available for the user to implement at their desire</w:t>
        </w:r>
      </w:ins>
      <w:ins w:id="320" w:author="Jordan Carr" w:date="2018-04-23T13:32:00Z">
        <w:r w:rsidR="005138CD">
          <w:t xml:space="preserve"> as a means of increasing visual appeal</w:t>
        </w:r>
      </w:ins>
      <w:ins w:id="321" w:author="Jordan Carr" w:date="2018-04-23T13:30:00Z">
        <w:r w:rsidR="005138CD">
          <w:t>.</w:t>
        </w:r>
      </w:ins>
      <w:ins w:id="322" w:author="Jordan Carr" w:date="2018-04-23T13:32:00Z">
        <w:r w:rsidR="005138CD">
          <w:t xml:space="preserve">  </w:t>
        </w:r>
      </w:ins>
      <w:ins w:id="323" w:author="Jordan Carr" w:date="2018-04-07T20:47:00Z">
        <w:r w:rsidR="00985060">
          <w:t xml:space="preserve">To distance the site from that of a dry educational setting to that a user fill find more interesting the site uses different vocabulary on how the user should learn kanji. </w:t>
        </w:r>
      </w:ins>
      <w:ins w:id="324" w:author="Jordan Carr" w:date="2018-04-07T20:48:00Z">
        <w:r w:rsidR="00985060">
          <w:t>For example, the site refers to quizzes as adventures and color changes of the site as gemstones.</w:t>
        </w:r>
      </w:ins>
    </w:p>
    <w:p w:rsidR="00953DB9" w:rsidRDefault="00B13A59" w:rsidP="009A091F">
      <w:pPr>
        <w:ind w:firstLine="720"/>
      </w:pPr>
      <w:r>
        <w:t>Lastly, the technical</w:t>
      </w:r>
      <w:r w:rsidR="0021658F">
        <w:t xml:space="preserve"> details of KanjiMaster.com shall</w:t>
      </w:r>
      <w:r>
        <w:t xml:space="preserve"> be discussed. The backend is programmed primarily in Flask, a micro-framework written in Python.  It acts as </w:t>
      </w:r>
      <w:ins w:id="325" w:author="Jordan Carr" w:date="2018-04-15T13:32:00Z">
        <w:r w:rsidR="0046621F">
          <w:t xml:space="preserve">the </w:t>
        </w:r>
      </w:ins>
      <w:del w:id="326" w:author="Jordan Carr" w:date="2018-04-15T13:32:00Z">
        <w:r w:rsidDel="0046621F">
          <w:delText>the</w:delText>
        </w:r>
        <w:r w:rsidR="00677F55" w:rsidDel="0046621F">
          <w:delText xml:space="preserve"> main </w:delText>
        </w:r>
      </w:del>
      <w:r w:rsidR="00677F55">
        <w:t>code to run the server,</w:t>
      </w:r>
      <w:r>
        <w:t xml:space="preserve"> handle </w:t>
      </w:r>
      <w:r>
        <w:lastRenderedPageBreak/>
        <w:t>user traffic to visit the site</w:t>
      </w:r>
      <w:r w:rsidR="00677F55">
        <w:t>,</w:t>
      </w:r>
      <w:r>
        <w:t xml:space="preserve"> and request any information available from it. Because Flask is a micro-framework, it does not have a built-in database to store and manage data about k</w:t>
      </w:r>
      <w:r w:rsidR="0021658F">
        <w:t>anji, user information, and quiz</w:t>
      </w:r>
      <w:r>
        <w:t xml:space="preserve"> reports. To solve this, an object relational model known as </w:t>
      </w:r>
      <w:proofErr w:type="spellStart"/>
      <w:r>
        <w:t>SQLAlchemy</w:t>
      </w:r>
      <w:proofErr w:type="spellEnd"/>
      <w:r>
        <w:t xml:space="preserve"> wa</w:t>
      </w:r>
      <w:r w:rsidR="00677F55">
        <w:t>s used to implement a database</w:t>
      </w:r>
      <w:r>
        <w:t xml:space="preserve">. It includes </w:t>
      </w:r>
      <w:ins w:id="327" w:author="Jordan Carr" w:date="2018-04-07T20:49:00Z">
        <w:r w:rsidR="00985060">
          <w:t>four</w:t>
        </w:r>
      </w:ins>
      <w:del w:id="328" w:author="Jordan Carr" w:date="2018-04-07T20:49:00Z">
        <w:r w:rsidDel="00985060">
          <w:delText>three</w:delText>
        </w:r>
      </w:del>
      <w:r>
        <w:t xml:space="preserve"> main tables to store its data. First is </w:t>
      </w:r>
      <w:r w:rsidR="00677F55">
        <w:t xml:space="preserve">used </w:t>
      </w:r>
      <w:r>
        <w:t xml:space="preserve">to store user related data such as name, username, and email address. All passwords are securely encrypted, salted, and hashed using the </w:t>
      </w:r>
      <w:proofErr w:type="spellStart"/>
      <w:r>
        <w:t>bcrypt</w:t>
      </w:r>
      <w:proofErr w:type="spellEnd"/>
      <w:r>
        <w:t xml:space="preserve"> hashing algorithm to ensure user accounts are as secure as possible. </w:t>
      </w:r>
      <w:r w:rsidR="00D96EDD">
        <w:t>The second table stores information regarding user quiz reports. This includes the date, lesson quizzed upon, and percentage of the questions answered correctly. Another table stores all kanji that the website can teach the user.</w:t>
      </w:r>
      <w:ins w:id="329" w:author="Jordan Carr" w:date="2018-04-07T20:50:00Z">
        <w:r w:rsidR="00985060">
          <w:t xml:space="preserve"> The last table stores information about any mnemonic devices that the user has created.</w:t>
        </w:r>
      </w:ins>
    </w:p>
    <w:p w:rsidR="003C1280" w:rsidRDefault="00953DB9" w:rsidP="009A091F">
      <w:pPr>
        <w:ind w:firstLine="720"/>
      </w:pPr>
      <w:r>
        <w:t xml:space="preserve">The front end of the website was done primarily with JavaScript, HTML, and CSS. In order to reduce the amount of code for the site written in HTML, a templating tool known as Jinja2 was used to write a base template for the rest of the pages. This was mainly used to write the main framework of the web page visible to the user, with the details of the specific pages being filled in with more specific code. In order to </w:t>
      </w:r>
      <w:r w:rsidR="001115D1">
        <w:t xml:space="preserve">handle requests from the server and make the site more interactive, JavaScript was used to manipulate page actions. Some of these would include sending quiz results to the server, changing which tab was open to the user on the home page, and password requirement checks on the signup </w:t>
      </w:r>
      <w:r w:rsidR="00BE4D81">
        <w:t>page</w:t>
      </w:r>
      <w:r w:rsidR="001115D1">
        <w:t>.</w:t>
      </w:r>
      <w:ins w:id="330" w:author="Jordan Carr" w:date="2018-04-01T22:56:00Z">
        <w:r w:rsidR="00136058">
          <w:t xml:space="preserve"> The link to the website can be found here: </w:t>
        </w:r>
      </w:ins>
      <w:ins w:id="331" w:author="Jordan Carr" w:date="2018-04-01T22:57:00Z">
        <w:r w:rsidR="00136058" w:rsidRPr="00136058">
          <w:t>http://jcc117.pythonanywhere.com/</w:t>
        </w:r>
      </w:ins>
      <w:ins w:id="332" w:author="Jordan Carr" w:date="2018-04-01T22:56:00Z">
        <w:r w:rsidR="00136058">
          <w:t>.</w:t>
        </w:r>
      </w:ins>
    </w:p>
    <w:p w:rsidR="0083181D" w:rsidRPr="0083181D" w:rsidRDefault="0083181D" w:rsidP="0083181D">
      <w:pPr>
        <w:jc w:val="center"/>
        <w:rPr>
          <w:b/>
        </w:rPr>
      </w:pPr>
      <w:r w:rsidRPr="0083181D">
        <w:rPr>
          <w:b/>
        </w:rPr>
        <w:t>Conclusion</w:t>
      </w:r>
    </w:p>
    <w:p w:rsidR="00B13A59" w:rsidRDefault="003C1280" w:rsidP="009A091F">
      <w:pPr>
        <w:ind w:firstLine="720"/>
      </w:pPr>
      <w:r>
        <w:t xml:space="preserve">With all of the techniques stated above an interactive website that tutors </w:t>
      </w:r>
      <w:r w:rsidR="0021658F">
        <w:t>the user in kanji was developed</w:t>
      </w:r>
      <w:r>
        <w:t xml:space="preserve">. Its focus primarily lies with motivational tactics used at keeping the user engaged throughout the rigorous process of becoming literate in Japanese.  </w:t>
      </w:r>
      <w:ins w:id="333" w:author="Jordan Carr" w:date="2018-04-07T20:51:00Z">
        <w:r w:rsidR="00985060">
          <w:t>Mnemonic devices were also implemented but were made optio</w:t>
        </w:r>
        <w:r w:rsidR="00E6440A">
          <w:t xml:space="preserve">nal due to its polarizing </w:t>
        </w:r>
      </w:ins>
      <w:ins w:id="334" w:author="Jordan Carr" w:date="2018-04-15T13:19:00Z">
        <w:r w:rsidR="00E6440A">
          <w:t>reaction</w:t>
        </w:r>
      </w:ins>
      <w:ins w:id="335" w:author="Jordan Carr" w:date="2018-04-07T20:51:00Z">
        <w:r w:rsidR="00985060">
          <w:t xml:space="preserve"> among language learners.  </w:t>
        </w:r>
      </w:ins>
      <w:r>
        <w:t xml:space="preserve">The presented research gives it some basis for its effectiveness, but its results have yet to be analyzed.  This </w:t>
      </w:r>
      <w:r>
        <w:lastRenderedPageBreak/>
        <w:t xml:space="preserve">site provides a different approach to language studies that will hopefully lead to further research and development into an application that can help </w:t>
      </w:r>
      <w:r w:rsidR="0021658F">
        <w:t>even more people study a variety of different</w:t>
      </w:r>
      <w:r>
        <w:t xml:space="preserve"> languages.</w:t>
      </w:r>
      <w:r w:rsidR="00B13A59">
        <w:t xml:space="preserve"> </w:t>
      </w:r>
    </w:p>
    <w:p w:rsidR="00131B62" w:rsidRDefault="00FD4B6F" w:rsidP="009A091F">
      <w:pPr>
        <w:ind w:firstLine="720"/>
      </w:pPr>
      <w:r>
        <w:br w:type="page"/>
      </w:r>
    </w:p>
    <w:p w:rsidR="00BA1DD2" w:rsidRDefault="00AE1A7C" w:rsidP="00AE1A7C">
      <w:pPr>
        <w:ind w:left="720" w:hanging="720"/>
        <w:jc w:val="center"/>
      </w:pPr>
      <w:r>
        <w:lastRenderedPageBreak/>
        <w:t>Works Cited</w:t>
      </w:r>
    </w:p>
    <w:p w:rsidR="0083181D" w:rsidRDefault="0083181D" w:rsidP="00AE1A7C">
      <w:pPr>
        <w:ind w:left="720" w:hanging="720"/>
      </w:pPr>
      <w:proofErr w:type="spellStart"/>
      <w:r>
        <w:t>Heisig</w:t>
      </w:r>
      <w:proofErr w:type="spellEnd"/>
      <w:r>
        <w:t xml:space="preserve">, James. </w:t>
      </w:r>
      <w:r w:rsidRPr="0083181D">
        <w:rPr>
          <w:i/>
        </w:rPr>
        <w:t>Remembering the kanji I: A complete course on how not to forget the meaning and writing of Japanese characters</w:t>
      </w:r>
      <w:r>
        <w:t>. Japan Publications Trading Co., 1986.</w:t>
      </w:r>
    </w:p>
    <w:p w:rsidR="00FD4B6F" w:rsidRDefault="00FD4B6F" w:rsidP="00AE1A7C">
      <w:pPr>
        <w:ind w:left="720" w:hanging="720"/>
      </w:pPr>
      <w:r>
        <w:t xml:space="preserve">Hirata, </w:t>
      </w:r>
      <w:proofErr w:type="spellStart"/>
      <w:r>
        <w:t>Akie</w:t>
      </w:r>
      <w:proofErr w:type="spellEnd"/>
      <w:r>
        <w:t xml:space="preserve">. </w:t>
      </w:r>
      <w:r w:rsidRPr="00FD4B6F">
        <w:rPr>
          <w:i/>
        </w:rPr>
        <w:t>An Exploratory Study of Motivation and Self-Regulated Learning in Second Language Acquisition: Kanji Learning as a Task Focused Approach</w:t>
      </w:r>
      <w:r>
        <w:t>. Dissertation, Massey University, 2010.</w:t>
      </w:r>
    </w:p>
    <w:p w:rsidR="00905685" w:rsidRDefault="00905685" w:rsidP="00AE1A7C">
      <w:pPr>
        <w:ind w:left="720" w:hanging="720"/>
      </w:pPr>
      <w:r>
        <w:t xml:space="preserve">Inomata, Tomoe. </w:t>
      </w:r>
      <w:r w:rsidRPr="00905685">
        <w:rPr>
          <w:i/>
        </w:rPr>
        <w:t>Contributions of cognitive abilities and home literacy environment to Japanese Hiragana, Katakana, and Kanji acquisition: A longitudinal study from kindergarten to grade 2</w:t>
      </w:r>
      <w:r>
        <w:t>. Dissertation, University of Tsukuba, 2017.</w:t>
      </w:r>
    </w:p>
    <w:p w:rsidR="00C0339A" w:rsidRDefault="00C0339A" w:rsidP="00AE1A7C">
      <w:pPr>
        <w:ind w:left="720" w:hanging="720"/>
      </w:pPr>
      <w:r>
        <w:t xml:space="preserve">Jorden, Eleanor Harz and Mari Noda. </w:t>
      </w:r>
      <w:r w:rsidRPr="00C0339A">
        <w:rPr>
          <w:i/>
        </w:rPr>
        <w:t>Japanese: The Written Language Field Test Edition Part 1.</w:t>
      </w:r>
      <w:r>
        <w:t xml:space="preserve"> Cheng &amp; </w:t>
      </w:r>
      <w:proofErr w:type="spellStart"/>
      <w:r>
        <w:t>Tsui</w:t>
      </w:r>
      <w:proofErr w:type="spellEnd"/>
      <w:r>
        <w:t xml:space="preserve"> Company, 1994.</w:t>
      </w:r>
    </w:p>
    <w:p w:rsidR="00433B6C" w:rsidRDefault="00904488" w:rsidP="00AE1A7C">
      <w:pPr>
        <w:ind w:left="720" w:hanging="720"/>
      </w:pPr>
      <w:r>
        <w:t>Kubota, Mariko</w:t>
      </w:r>
      <w:r w:rsidR="00433B6C">
        <w:t xml:space="preserve"> and Etsuko Toyoda. </w:t>
      </w:r>
      <w:r w:rsidR="00433B6C" w:rsidRPr="00433B6C">
        <w:rPr>
          <w:i/>
        </w:rPr>
        <w:t>Learning Strategies Employed for Learning Words Written in Kanji Versus Kana</w:t>
      </w:r>
      <w:r w:rsidR="00433B6C">
        <w:t>. University of Melbourne, 2001.</w:t>
      </w:r>
    </w:p>
    <w:p w:rsidR="00EE48FE" w:rsidRDefault="00EE48FE" w:rsidP="00AE1A7C">
      <w:pPr>
        <w:ind w:left="720" w:hanging="720"/>
      </w:pPr>
      <w:r>
        <w:t xml:space="preserve">Li, </w:t>
      </w:r>
      <w:proofErr w:type="spellStart"/>
      <w:r>
        <w:t>Mengmeng</w:t>
      </w:r>
      <w:proofErr w:type="spellEnd"/>
      <w:r>
        <w:t xml:space="preserve">, et al. </w:t>
      </w:r>
      <w:r w:rsidR="00895F19">
        <w:t>“</w:t>
      </w:r>
      <w:r>
        <w:t>Adaptive Kanji Learning Using Mobile-based Email</w:t>
      </w:r>
      <w:r w:rsidR="00895F19">
        <w:t>”</w:t>
      </w:r>
      <w:r>
        <w:t>.</w:t>
      </w:r>
      <w:r w:rsidR="00895F19">
        <w:t xml:space="preserve"> </w:t>
      </w:r>
      <w:r w:rsidR="00895F19" w:rsidRPr="00895F19">
        <w:rPr>
          <w:i/>
        </w:rPr>
        <w:t>Proceedings of the 17</w:t>
      </w:r>
      <w:r w:rsidR="00895F19" w:rsidRPr="00895F19">
        <w:rPr>
          <w:i/>
          <w:vertAlign w:val="superscript"/>
        </w:rPr>
        <w:t>th</w:t>
      </w:r>
      <w:r w:rsidR="00895F19" w:rsidRPr="00895F19">
        <w:rPr>
          <w:i/>
        </w:rPr>
        <w:t xml:space="preserve"> International Conference on Computers in Education,</w:t>
      </w:r>
      <w:r w:rsidR="00895F19">
        <w:t xml:space="preserve"> </w:t>
      </w:r>
      <w:proofErr w:type="spellStart"/>
      <w:proofErr w:type="gramStart"/>
      <w:r w:rsidR="00895F19">
        <w:t>n.a</w:t>
      </w:r>
      <w:proofErr w:type="spellEnd"/>
      <w:proofErr w:type="gramEnd"/>
      <w:r w:rsidR="00895F19">
        <w:t>., Asia-Pacific Society for Computers in Education, 2009, pp. 520-26.</w:t>
      </w:r>
    </w:p>
    <w:p w:rsidR="00FD4B6F" w:rsidRDefault="00FD4B6F" w:rsidP="00AE1A7C">
      <w:pPr>
        <w:ind w:left="720" w:hanging="720"/>
      </w:pPr>
      <w:r>
        <w:t xml:space="preserve">Lin, Norman, et al. “Collaborative story-based kanji learning using an augmented tabletop system”. </w:t>
      </w:r>
      <w:r w:rsidR="002F7AEA">
        <w:t xml:space="preserve"> </w:t>
      </w:r>
      <w:r w:rsidR="002F7AEA" w:rsidRPr="002F7AEA">
        <w:rPr>
          <w:i/>
        </w:rPr>
        <w:t xml:space="preserve">The </w:t>
      </w:r>
      <w:proofErr w:type="spellStart"/>
      <w:r w:rsidR="002F7AEA" w:rsidRPr="002F7AEA">
        <w:rPr>
          <w:i/>
        </w:rPr>
        <w:t>J</w:t>
      </w:r>
      <w:r w:rsidRPr="002F7AEA">
        <w:rPr>
          <w:i/>
        </w:rPr>
        <w:t>alt</w:t>
      </w:r>
      <w:proofErr w:type="spellEnd"/>
      <w:r w:rsidR="002F7AEA" w:rsidRPr="002F7AEA">
        <w:rPr>
          <w:i/>
        </w:rPr>
        <w:t xml:space="preserve"> C</w:t>
      </w:r>
      <w:r w:rsidRPr="002F7AEA">
        <w:rPr>
          <w:i/>
        </w:rPr>
        <w:t>all</w:t>
      </w:r>
      <w:r w:rsidR="002F7AEA" w:rsidRPr="002F7AEA">
        <w:rPr>
          <w:i/>
        </w:rPr>
        <w:t xml:space="preserve"> J</w:t>
      </w:r>
      <w:r w:rsidRPr="002F7AEA">
        <w:rPr>
          <w:i/>
        </w:rPr>
        <w:t>ournal</w:t>
      </w:r>
      <w:r>
        <w:t>, vol. 5, no. 1, 2009, pp. 21-44.</w:t>
      </w:r>
    </w:p>
    <w:p w:rsidR="00E071EF" w:rsidDel="00502B0A" w:rsidRDefault="0085400B" w:rsidP="00B03F9C">
      <w:pPr>
        <w:ind w:left="720" w:hanging="720"/>
        <w:rPr>
          <w:del w:id="336" w:author="Jordan Carr" w:date="2018-04-07T18:18:00Z"/>
        </w:rPr>
      </w:pPr>
      <w:del w:id="337" w:author="Jordan Carr" w:date="2018-04-07T18:18:00Z">
        <w:r w:rsidDel="00502B0A">
          <w:delText xml:space="preserve">Millen, John. </w:delText>
        </w:r>
        <w:r w:rsidRPr="0085400B" w:rsidDel="00502B0A">
          <w:rPr>
            <w:i/>
          </w:rPr>
          <w:delText>Japanese Kanji Power: A Workbook for Mastering Japanese Characters</w:delText>
        </w:r>
        <w:r w:rsidDel="00502B0A">
          <w:delText>. Tuttle Publishing, 2010.</w:delText>
        </w:r>
      </w:del>
    </w:p>
    <w:p w:rsidR="0085400B" w:rsidRDefault="0085400B" w:rsidP="00AE1A7C">
      <w:pPr>
        <w:ind w:left="720" w:hanging="720"/>
      </w:pPr>
      <w:r>
        <w:t xml:space="preserve">Rose, Heath. “L2 learner’s attitudes toward, and use of, mnemonic strategies when learning Japanese kanji.” </w:t>
      </w:r>
      <w:r w:rsidRPr="00780437">
        <w:rPr>
          <w:i/>
        </w:rPr>
        <w:t>The Modern Language Journal</w:t>
      </w:r>
      <w:r>
        <w:t>, vol. 97, no. 4, 20</w:t>
      </w:r>
      <w:r w:rsidR="00780437">
        <w:t>13, pp. 981-992.</w:t>
      </w:r>
    </w:p>
    <w:p w:rsidR="0085400B" w:rsidRDefault="0085400B" w:rsidP="0085400B">
      <w:pPr>
        <w:ind w:left="720" w:hanging="720"/>
      </w:pPr>
      <w:r>
        <w:t xml:space="preserve">Rose, Heath and Lesley </w:t>
      </w:r>
      <w:proofErr w:type="spellStart"/>
      <w:r>
        <w:t>Harbon</w:t>
      </w:r>
      <w:proofErr w:type="spellEnd"/>
      <w:r>
        <w:t xml:space="preserve">. “Self-Regulation in Second Language Learning: An Investigation of the Kanji-Learning Task”. </w:t>
      </w:r>
      <w:r w:rsidRPr="00780437">
        <w:rPr>
          <w:i/>
        </w:rPr>
        <w:t>Foreign Language Anna</w:t>
      </w:r>
      <w:r w:rsidR="00780437" w:rsidRPr="00780437">
        <w:rPr>
          <w:i/>
        </w:rPr>
        <w:t>l</w:t>
      </w:r>
      <w:r w:rsidRPr="00780437">
        <w:rPr>
          <w:i/>
        </w:rPr>
        <w:t>s</w:t>
      </w:r>
      <w:r>
        <w:t xml:space="preserve">, vol. 46, no. 1, 2013, pp. 96-107. </w:t>
      </w:r>
    </w:p>
    <w:p w:rsidR="00B03F9C" w:rsidRDefault="00B03F9C" w:rsidP="00905685">
      <w:pPr>
        <w:ind w:left="720" w:hanging="720"/>
      </w:pPr>
    </w:p>
    <w:p w:rsidR="00B03F9C" w:rsidRDefault="00B03F9C" w:rsidP="00905685">
      <w:pPr>
        <w:ind w:left="720" w:hanging="720"/>
      </w:pPr>
      <w:r>
        <w:lastRenderedPageBreak/>
        <w:t xml:space="preserve">Saito, </w:t>
      </w:r>
      <w:proofErr w:type="spellStart"/>
      <w:r>
        <w:t>Hirofuni</w:t>
      </w:r>
      <w:proofErr w:type="spellEnd"/>
      <w:r>
        <w:t xml:space="preserve">. “Orthographic processing.” </w:t>
      </w:r>
      <w:r w:rsidRPr="00B03F9C">
        <w:rPr>
          <w:i/>
        </w:rPr>
        <w:t xml:space="preserve">The Handbook of East Asian </w:t>
      </w:r>
      <w:r w:rsidR="00CF7487" w:rsidRPr="00B03F9C">
        <w:rPr>
          <w:i/>
        </w:rPr>
        <w:t>Psycholinguistics</w:t>
      </w:r>
      <w:r>
        <w:t xml:space="preserve">, edited by Ping Li, </w:t>
      </w:r>
      <w:proofErr w:type="spellStart"/>
      <w:r>
        <w:t>Mineharu</w:t>
      </w:r>
      <w:proofErr w:type="spellEnd"/>
      <w:r>
        <w:t xml:space="preserve"> Nakayama, Reiko </w:t>
      </w:r>
      <w:proofErr w:type="spellStart"/>
      <w:r>
        <w:t>Mazuka</w:t>
      </w:r>
      <w:proofErr w:type="spellEnd"/>
      <w:r>
        <w:t xml:space="preserve">, and Yasuhiro </w:t>
      </w:r>
      <w:proofErr w:type="spellStart"/>
      <w:r>
        <w:t>Shirai</w:t>
      </w:r>
      <w:proofErr w:type="spellEnd"/>
      <w:r>
        <w:t xml:space="preserve">, </w:t>
      </w:r>
      <w:r w:rsidR="004F4BDB">
        <w:t>Cambridge University, vol. 2, 2006, pp. 233-40.</w:t>
      </w:r>
    </w:p>
    <w:p w:rsidR="00905685" w:rsidRDefault="000921AE" w:rsidP="00905685">
      <w:pPr>
        <w:ind w:left="720" w:hanging="720"/>
      </w:pPr>
      <w:r>
        <w:t xml:space="preserve">Thomas, Margaret. “Air Writing as a Technique for the Acquisition of Sino-Japanese Characters by Second Language Learners”. </w:t>
      </w:r>
      <w:r w:rsidRPr="000921AE">
        <w:rPr>
          <w:i/>
        </w:rPr>
        <w:t>Language Learning</w:t>
      </w:r>
      <w:r>
        <w:t xml:space="preserve">, vol. 65, no. 3, 2015, pp. 631-59. </w:t>
      </w:r>
    </w:p>
    <w:p w:rsidR="00782470" w:rsidRDefault="00782470" w:rsidP="00AE1A7C">
      <w:pPr>
        <w:ind w:left="720" w:hanging="720"/>
      </w:pPr>
      <w:r>
        <w:t xml:space="preserve">Yoshida, Reiko. </w:t>
      </w:r>
      <w:r w:rsidRPr="00782470">
        <w:rPr>
          <w:i/>
        </w:rPr>
        <w:t>Learners in Japanese language classrooms: overt and covert participation.</w:t>
      </w:r>
      <w:r>
        <w:t xml:space="preserve"> Continuum International Publishing Group, 2009.</w:t>
      </w:r>
    </w:p>
    <w:p w:rsidR="0020752E" w:rsidRDefault="00F864C1" w:rsidP="00F864C1">
      <w:pPr>
        <w:ind w:left="720" w:hanging="720"/>
      </w:pPr>
      <w:r>
        <w:rPr>
          <w:rFonts w:hint="eastAsia"/>
        </w:rPr>
        <w:t>楊</w:t>
      </w:r>
      <w:r w:rsidRPr="00F864C1">
        <w:rPr>
          <w:rFonts w:hint="eastAsia"/>
        </w:rPr>
        <w:t>敏</w:t>
      </w:r>
      <w:r>
        <w:rPr>
          <w:rFonts w:hint="eastAsia"/>
        </w:rPr>
        <w:t xml:space="preserve">. </w:t>
      </w:r>
      <w:r>
        <w:t>“</w:t>
      </w:r>
      <w:r w:rsidRPr="00F864C1">
        <w:rPr>
          <w:rFonts w:hint="eastAsia"/>
        </w:rPr>
        <w:t>漢字リテラシー育成のための実践研究を通して</w:t>
      </w:r>
      <w:r>
        <w:t xml:space="preserve">”. </w:t>
      </w:r>
      <w:r w:rsidR="0085400B" w:rsidRPr="0085400B">
        <w:rPr>
          <w:rFonts w:hint="eastAsia"/>
          <w:i/>
        </w:rPr>
        <w:t>JSL</w:t>
      </w:r>
      <w:r w:rsidR="0085400B" w:rsidRPr="0085400B">
        <w:rPr>
          <w:rFonts w:hint="eastAsia"/>
          <w:i/>
        </w:rPr>
        <w:t>漢字学習研究会誌</w:t>
      </w:r>
      <w:r w:rsidR="0085400B">
        <w:t>, vol. 8, no. 1, 2018, pp. 1-5.</w:t>
      </w:r>
    </w:p>
    <w:sectPr w:rsidR="0020752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E37" w:rsidRDefault="008B6E37" w:rsidP="004E6D4E">
      <w:pPr>
        <w:spacing w:line="240" w:lineRule="auto"/>
      </w:pPr>
      <w:r>
        <w:separator/>
      </w:r>
    </w:p>
  </w:endnote>
  <w:endnote w:type="continuationSeparator" w:id="0">
    <w:p w:rsidR="008B6E37" w:rsidRDefault="008B6E37" w:rsidP="004E6D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E37" w:rsidRDefault="008B6E37" w:rsidP="004E6D4E">
      <w:pPr>
        <w:spacing w:line="240" w:lineRule="auto"/>
      </w:pPr>
      <w:r>
        <w:separator/>
      </w:r>
    </w:p>
  </w:footnote>
  <w:footnote w:type="continuationSeparator" w:id="0">
    <w:p w:rsidR="008B6E37" w:rsidRDefault="008B6E37" w:rsidP="004E6D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69F" w:rsidRDefault="00F3569F">
    <w:pPr>
      <w:pStyle w:val="Header"/>
      <w:jc w:val="right"/>
    </w:pPr>
    <w:r>
      <w:t xml:space="preserve">Carr     </w:t>
    </w:r>
    <w:sdt>
      <w:sdtPr>
        <w:id w:val="109659250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A4C34">
          <w:rPr>
            <w:noProof/>
          </w:rPr>
          <w:t>2</w:t>
        </w:r>
        <w:r>
          <w:rPr>
            <w:noProof/>
          </w:rPr>
          <w:fldChar w:fldCharType="end"/>
        </w:r>
      </w:sdtContent>
    </w:sdt>
  </w:p>
  <w:p w:rsidR="00F3569F" w:rsidRDefault="00F3569F">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rdan Carr">
    <w15:presenceInfo w15:providerId="Windows Live" w15:userId="0927a6a4b0302c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A7C"/>
    <w:rsid w:val="00006E9B"/>
    <w:rsid w:val="0002184A"/>
    <w:rsid w:val="00033DB3"/>
    <w:rsid w:val="000419A5"/>
    <w:rsid w:val="00072FCB"/>
    <w:rsid w:val="00073ABC"/>
    <w:rsid w:val="0007650D"/>
    <w:rsid w:val="00076689"/>
    <w:rsid w:val="0008049D"/>
    <w:rsid w:val="0008170B"/>
    <w:rsid w:val="000876E3"/>
    <w:rsid w:val="000921AE"/>
    <w:rsid w:val="000A40EE"/>
    <w:rsid w:val="000C5ECD"/>
    <w:rsid w:val="000D03AD"/>
    <w:rsid w:val="000D0BF7"/>
    <w:rsid w:val="000D5256"/>
    <w:rsid w:val="000F1D14"/>
    <w:rsid w:val="000F551E"/>
    <w:rsid w:val="00106F7C"/>
    <w:rsid w:val="00107FB3"/>
    <w:rsid w:val="00110357"/>
    <w:rsid w:val="001115D1"/>
    <w:rsid w:val="00131B62"/>
    <w:rsid w:val="00136058"/>
    <w:rsid w:val="00147B1F"/>
    <w:rsid w:val="00150E7D"/>
    <w:rsid w:val="00170416"/>
    <w:rsid w:val="00191ACE"/>
    <w:rsid w:val="0019647E"/>
    <w:rsid w:val="001B6C64"/>
    <w:rsid w:val="001D44D5"/>
    <w:rsid w:val="001E6509"/>
    <w:rsid w:val="001F6501"/>
    <w:rsid w:val="0020752E"/>
    <w:rsid w:val="0021658F"/>
    <w:rsid w:val="00224481"/>
    <w:rsid w:val="00231373"/>
    <w:rsid w:val="00235B4B"/>
    <w:rsid w:val="0026694E"/>
    <w:rsid w:val="002C766B"/>
    <w:rsid w:val="002F6555"/>
    <w:rsid w:val="002F7AEA"/>
    <w:rsid w:val="0033009E"/>
    <w:rsid w:val="00372F0A"/>
    <w:rsid w:val="003C1280"/>
    <w:rsid w:val="003D6546"/>
    <w:rsid w:val="003F5336"/>
    <w:rsid w:val="0040166D"/>
    <w:rsid w:val="0040312E"/>
    <w:rsid w:val="004120C7"/>
    <w:rsid w:val="004200F8"/>
    <w:rsid w:val="00423C21"/>
    <w:rsid w:val="00433B6C"/>
    <w:rsid w:val="0044654D"/>
    <w:rsid w:val="004504A8"/>
    <w:rsid w:val="0046621F"/>
    <w:rsid w:val="004722D3"/>
    <w:rsid w:val="004B068B"/>
    <w:rsid w:val="004E6D4E"/>
    <w:rsid w:val="004F4BDB"/>
    <w:rsid w:val="005008C6"/>
    <w:rsid w:val="00502B0A"/>
    <w:rsid w:val="00512591"/>
    <w:rsid w:val="005138CD"/>
    <w:rsid w:val="00515EA4"/>
    <w:rsid w:val="00530AD9"/>
    <w:rsid w:val="00546349"/>
    <w:rsid w:val="005512B6"/>
    <w:rsid w:val="00551FAE"/>
    <w:rsid w:val="005777D2"/>
    <w:rsid w:val="005B21DD"/>
    <w:rsid w:val="005C4284"/>
    <w:rsid w:val="005C5FC4"/>
    <w:rsid w:val="005D5C6A"/>
    <w:rsid w:val="005E767F"/>
    <w:rsid w:val="00625550"/>
    <w:rsid w:val="00642011"/>
    <w:rsid w:val="006430CC"/>
    <w:rsid w:val="00677F55"/>
    <w:rsid w:val="00683148"/>
    <w:rsid w:val="006A2546"/>
    <w:rsid w:val="006A771E"/>
    <w:rsid w:val="006C1C5D"/>
    <w:rsid w:val="006F3CA4"/>
    <w:rsid w:val="006F3F7C"/>
    <w:rsid w:val="00752E4F"/>
    <w:rsid w:val="00754B6A"/>
    <w:rsid w:val="00755358"/>
    <w:rsid w:val="00762E3B"/>
    <w:rsid w:val="00771516"/>
    <w:rsid w:val="00775CC8"/>
    <w:rsid w:val="00780437"/>
    <w:rsid w:val="00782470"/>
    <w:rsid w:val="00794CAD"/>
    <w:rsid w:val="007A4C34"/>
    <w:rsid w:val="007C57AA"/>
    <w:rsid w:val="007E0D94"/>
    <w:rsid w:val="00813E8B"/>
    <w:rsid w:val="0083181D"/>
    <w:rsid w:val="00836FBE"/>
    <w:rsid w:val="0085400B"/>
    <w:rsid w:val="008636D0"/>
    <w:rsid w:val="008918C4"/>
    <w:rsid w:val="00895F19"/>
    <w:rsid w:val="008B6E37"/>
    <w:rsid w:val="008C3158"/>
    <w:rsid w:val="008E72AC"/>
    <w:rsid w:val="008F0E67"/>
    <w:rsid w:val="009041F5"/>
    <w:rsid w:val="00904488"/>
    <w:rsid w:val="00905685"/>
    <w:rsid w:val="009073C4"/>
    <w:rsid w:val="00912199"/>
    <w:rsid w:val="0091712F"/>
    <w:rsid w:val="00937932"/>
    <w:rsid w:val="00944815"/>
    <w:rsid w:val="00953DB9"/>
    <w:rsid w:val="0098285B"/>
    <w:rsid w:val="00985060"/>
    <w:rsid w:val="009A091F"/>
    <w:rsid w:val="009A1177"/>
    <w:rsid w:val="009A1828"/>
    <w:rsid w:val="009A70A1"/>
    <w:rsid w:val="009E6354"/>
    <w:rsid w:val="00A20681"/>
    <w:rsid w:val="00A53548"/>
    <w:rsid w:val="00A86D09"/>
    <w:rsid w:val="00AE1A7C"/>
    <w:rsid w:val="00AF5B17"/>
    <w:rsid w:val="00B03F9C"/>
    <w:rsid w:val="00B104F2"/>
    <w:rsid w:val="00B13A59"/>
    <w:rsid w:val="00B22122"/>
    <w:rsid w:val="00B4176E"/>
    <w:rsid w:val="00B53023"/>
    <w:rsid w:val="00B911D6"/>
    <w:rsid w:val="00B960B7"/>
    <w:rsid w:val="00BA1DD2"/>
    <w:rsid w:val="00BA2C97"/>
    <w:rsid w:val="00BB0D13"/>
    <w:rsid w:val="00BC115C"/>
    <w:rsid w:val="00BD06B6"/>
    <w:rsid w:val="00BD416C"/>
    <w:rsid w:val="00BE1955"/>
    <w:rsid w:val="00BE4D81"/>
    <w:rsid w:val="00C0339A"/>
    <w:rsid w:val="00C52C47"/>
    <w:rsid w:val="00C573E5"/>
    <w:rsid w:val="00C6213B"/>
    <w:rsid w:val="00C85EC4"/>
    <w:rsid w:val="00CA5E5B"/>
    <w:rsid w:val="00CB4FA8"/>
    <w:rsid w:val="00CD3061"/>
    <w:rsid w:val="00CE762E"/>
    <w:rsid w:val="00CF7487"/>
    <w:rsid w:val="00D00992"/>
    <w:rsid w:val="00D016CF"/>
    <w:rsid w:val="00D0738D"/>
    <w:rsid w:val="00D65465"/>
    <w:rsid w:val="00D80744"/>
    <w:rsid w:val="00D93C92"/>
    <w:rsid w:val="00D96EDD"/>
    <w:rsid w:val="00DE3C29"/>
    <w:rsid w:val="00DE5091"/>
    <w:rsid w:val="00E071EF"/>
    <w:rsid w:val="00E07599"/>
    <w:rsid w:val="00E147B1"/>
    <w:rsid w:val="00E6440A"/>
    <w:rsid w:val="00E66670"/>
    <w:rsid w:val="00EA5EA9"/>
    <w:rsid w:val="00EB1739"/>
    <w:rsid w:val="00EB43CD"/>
    <w:rsid w:val="00EE1545"/>
    <w:rsid w:val="00EE48FE"/>
    <w:rsid w:val="00F01873"/>
    <w:rsid w:val="00F03763"/>
    <w:rsid w:val="00F3569F"/>
    <w:rsid w:val="00F36759"/>
    <w:rsid w:val="00F371B5"/>
    <w:rsid w:val="00F43095"/>
    <w:rsid w:val="00F72C18"/>
    <w:rsid w:val="00F864C1"/>
    <w:rsid w:val="00F965A5"/>
    <w:rsid w:val="00FB4EB6"/>
    <w:rsid w:val="00FC0BF6"/>
    <w:rsid w:val="00FD2EEE"/>
    <w:rsid w:val="00FD4B6F"/>
    <w:rsid w:val="00FF34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6E7D0-25CA-400B-97E7-48AF1A412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D4B6F"/>
  </w:style>
  <w:style w:type="character" w:customStyle="1" w:styleId="DateChar">
    <w:name w:val="Date Char"/>
    <w:basedOn w:val="DefaultParagraphFont"/>
    <w:link w:val="Date"/>
    <w:uiPriority w:val="99"/>
    <w:semiHidden/>
    <w:rsid w:val="00FD4B6F"/>
  </w:style>
  <w:style w:type="character" w:styleId="Hyperlink">
    <w:name w:val="Hyperlink"/>
    <w:basedOn w:val="DefaultParagraphFont"/>
    <w:uiPriority w:val="99"/>
    <w:semiHidden/>
    <w:unhideWhenUsed/>
    <w:rsid w:val="00F864C1"/>
    <w:rPr>
      <w:color w:val="0000FF"/>
      <w:u w:val="single"/>
    </w:rPr>
  </w:style>
  <w:style w:type="paragraph" w:styleId="Header">
    <w:name w:val="header"/>
    <w:basedOn w:val="Normal"/>
    <w:link w:val="HeaderChar"/>
    <w:uiPriority w:val="99"/>
    <w:unhideWhenUsed/>
    <w:rsid w:val="004E6D4E"/>
    <w:pPr>
      <w:tabs>
        <w:tab w:val="center" w:pos="4680"/>
        <w:tab w:val="right" w:pos="9360"/>
      </w:tabs>
      <w:spacing w:line="240" w:lineRule="auto"/>
    </w:pPr>
  </w:style>
  <w:style w:type="character" w:customStyle="1" w:styleId="HeaderChar">
    <w:name w:val="Header Char"/>
    <w:basedOn w:val="DefaultParagraphFont"/>
    <w:link w:val="Header"/>
    <w:uiPriority w:val="99"/>
    <w:rsid w:val="004E6D4E"/>
  </w:style>
  <w:style w:type="paragraph" w:styleId="Footer">
    <w:name w:val="footer"/>
    <w:basedOn w:val="Normal"/>
    <w:link w:val="FooterChar"/>
    <w:uiPriority w:val="99"/>
    <w:unhideWhenUsed/>
    <w:rsid w:val="004E6D4E"/>
    <w:pPr>
      <w:tabs>
        <w:tab w:val="center" w:pos="4680"/>
        <w:tab w:val="right" w:pos="9360"/>
      </w:tabs>
      <w:spacing w:line="240" w:lineRule="auto"/>
    </w:pPr>
  </w:style>
  <w:style w:type="character" w:customStyle="1" w:styleId="FooterChar">
    <w:name w:val="Footer Char"/>
    <w:basedOn w:val="DefaultParagraphFont"/>
    <w:link w:val="Footer"/>
    <w:uiPriority w:val="99"/>
    <w:rsid w:val="004E6D4E"/>
  </w:style>
  <w:style w:type="paragraph" w:styleId="BalloonText">
    <w:name w:val="Balloon Text"/>
    <w:basedOn w:val="Normal"/>
    <w:link w:val="BalloonTextChar"/>
    <w:uiPriority w:val="99"/>
    <w:semiHidden/>
    <w:unhideWhenUsed/>
    <w:rsid w:val="000D0B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0BF7"/>
    <w:rPr>
      <w:rFonts w:ascii="Segoe UI" w:hAnsi="Segoe UI" w:cs="Segoe UI"/>
      <w:sz w:val="18"/>
      <w:szCs w:val="18"/>
    </w:rPr>
  </w:style>
  <w:style w:type="paragraph" w:customStyle="1" w:styleId="commentcontentpara">
    <w:name w:val="commentcontentpara"/>
    <w:basedOn w:val="Normal"/>
    <w:rsid w:val="00D009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81676">
      <w:bodyDiv w:val="1"/>
      <w:marLeft w:val="0"/>
      <w:marRight w:val="0"/>
      <w:marTop w:val="0"/>
      <w:marBottom w:val="0"/>
      <w:divBdr>
        <w:top w:val="none" w:sz="0" w:space="0" w:color="auto"/>
        <w:left w:val="none" w:sz="0" w:space="0" w:color="auto"/>
        <w:bottom w:val="none" w:sz="0" w:space="0" w:color="auto"/>
        <w:right w:val="none" w:sz="0" w:space="0" w:color="auto"/>
      </w:divBdr>
      <w:divsChild>
        <w:div w:id="1328048392">
          <w:marLeft w:val="0"/>
          <w:marRight w:val="0"/>
          <w:marTop w:val="0"/>
          <w:marBottom w:val="0"/>
          <w:divBdr>
            <w:top w:val="none" w:sz="0" w:space="0" w:color="auto"/>
            <w:left w:val="none" w:sz="0" w:space="0" w:color="auto"/>
            <w:bottom w:val="none" w:sz="0" w:space="0" w:color="auto"/>
            <w:right w:val="none" w:sz="0" w:space="0" w:color="auto"/>
          </w:divBdr>
        </w:div>
      </w:divsChild>
    </w:div>
    <w:div w:id="444232317">
      <w:bodyDiv w:val="1"/>
      <w:marLeft w:val="0"/>
      <w:marRight w:val="0"/>
      <w:marTop w:val="0"/>
      <w:marBottom w:val="0"/>
      <w:divBdr>
        <w:top w:val="none" w:sz="0" w:space="0" w:color="auto"/>
        <w:left w:val="none" w:sz="0" w:space="0" w:color="auto"/>
        <w:bottom w:val="none" w:sz="0" w:space="0" w:color="auto"/>
        <w:right w:val="none" w:sz="0" w:space="0" w:color="auto"/>
      </w:divBdr>
      <w:divsChild>
        <w:div w:id="465466263">
          <w:marLeft w:val="0"/>
          <w:marRight w:val="0"/>
          <w:marTop w:val="0"/>
          <w:marBottom w:val="0"/>
          <w:divBdr>
            <w:top w:val="none" w:sz="0" w:space="0" w:color="auto"/>
            <w:left w:val="none" w:sz="0" w:space="0" w:color="auto"/>
            <w:bottom w:val="none" w:sz="0" w:space="0" w:color="auto"/>
            <w:right w:val="none" w:sz="0" w:space="0" w:color="auto"/>
          </w:divBdr>
        </w:div>
      </w:divsChild>
    </w:div>
    <w:div w:id="901137505">
      <w:bodyDiv w:val="1"/>
      <w:marLeft w:val="0"/>
      <w:marRight w:val="0"/>
      <w:marTop w:val="0"/>
      <w:marBottom w:val="0"/>
      <w:divBdr>
        <w:top w:val="none" w:sz="0" w:space="0" w:color="auto"/>
        <w:left w:val="none" w:sz="0" w:space="0" w:color="auto"/>
        <w:bottom w:val="none" w:sz="0" w:space="0" w:color="auto"/>
        <w:right w:val="none" w:sz="0" w:space="0" w:color="auto"/>
      </w:divBdr>
      <w:divsChild>
        <w:div w:id="1941991039">
          <w:marLeft w:val="0"/>
          <w:marRight w:val="0"/>
          <w:marTop w:val="0"/>
          <w:marBottom w:val="0"/>
          <w:divBdr>
            <w:top w:val="none" w:sz="0" w:space="0" w:color="auto"/>
            <w:left w:val="none" w:sz="0" w:space="0" w:color="auto"/>
            <w:bottom w:val="none" w:sz="0" w:space="0" w:color="auto"/>
            <w:right w:val="none" w:sz="0" w:space="0" w:color="auto"/>
          </w:divBdr>
        </w:div>
      </w:divsChild>
    </w:div>
    <w:div w:id="1065641917">
      <w:bodyDiv w:val="1"/>
      <w:marLeft w:val="0"/>
      <w:marRight w:val="0"/>
      <w:marTop w:val="0"/>
      <w:marBottom w:val="0"/>
      <w:divBdr>
        <w:top w:val="none" w:sz="0" w:space="0" w:color="auto"/>
        <w:left w:val="none" w:sz="0" w:space="0" w:color="auto"/>
        <w:bottom w:val="none" w:sz="0" w:space="0" w:color="auto"/>
        <w:right w:val="none" w:sz="0" w:space="0" w:color="auto"/>
      </w:divBdr>
      <w:divsChild>
        <w:div w:id="492184824">
          <w:marLeft w:val="0"/>
          <w:marRight w:val="0"/>
          <w:marTop w:val="0"/>
          <w:marBottom w:val="0"/>
          <w:divBdr>
            <w:top w:val="none" w:sz="0" w:space="0" w:color="auto"/>
            <w:left w:val="none" w:sz="0" w:space="0" w:color="auto"/>
            <w:bottom w:val="none" w:sz="0" w:space="0" w:color="auto"/>
            <w:right w:val="none" w:sz="0" w:space="0" w:color="auto"/>
          </w:divBdr>
        </w:div>
      </w:divsChild>
    </w:div>
    <w:div w:id="1717511647">
      <w:bodyDiv w:val="1"/>
      <w:marLeft w:val="0"/>
      <w:marRight w:val="0"/>
      <w:marTop w:val="0"/>
      <w:marBottom w:val="0"/>
      <w:divBdr>
        <w:top w:val="none" w:sz="0" w:space="0" w:color="auto"/>
        <w:left w:val="none" w:sz="0" w:space="0" w:color="auto"/>
        <w:bottom w:val="none" w:sz="0" w:space="0" w:color="auto"/>
        <w:right w:val="none" w:sz="0" w:space="0" w:color="auto"/>
      </w:divBdr>
    </w:div>
    <w:div w:id="1956332128">
      <w:bodyDiv w:val="1"/>
      <w:marLeft w:val="0"/>
      <w:marRight w:val="0"/>
      <w:marTop w:val="0"/>
      <w:marBottom w:val="0"/>
      <w:divBdr>
        <w:top w:val="none" w:sz="0" w:space="0" w:color="auto"/>
        <w:left w:val="none" w:sz="0" w:space="0" w:color="auto"/>
        <w:bottom w:val="none" w:sz="0" w:space="0" w:color="auto"/>
        <w:right w:val="none" w:sz="0" w:space="0" w:color="auto"/>
      </w:divBdr>
      <w:divsChild>
        <w:div w:id="454061353">
          <w:marLeft w:val="0"/>
          <w:marRight w:val="0"/>
          <w:marTop w:val="0"/>
          <w:marBottom w:val="0"/>
          <w:divBdr>
            <w:top w:val="none" w:sz="0" w:space="0" w:color="auto"/>
            <w:left w:val="none" w:sz="0" w:space="0" w:color="auto"/>
            <w:bottom w:val="none" w:sz="0" w:space="0" w:color="auto"/>
            <w:right w:val="none" w:sz="0" w:space="0" w:color="auto"/>
          </w:divBdr>
        </w:div>
      </w:divsChild>
    </w:div>
    <w:div w:id="2125692877">
      <w:bodyDiv w:val="1"/>
      <w:marLeft w:val="0"/>
      <w:marRight w:val="0"/>
      <w:marTop w:val="0"/>
      <w:marBottom w:val="0"/>
      <w:divBdr>
        <w:top w:val="none" w:sz="0" w:space="0" w:color="auto"/>
        <w:left w:val="none" w:sz="0" w:space="0" w:color="auto"/>
        <w:bottom w:val="none" w:sz="0" w:space="0" w:color="auto"/>
        <w:right w:val="none" w:sz="0" w:space="0" w:color="auto"/>
      </w:divBdr>
      <w:divsChild>
        <w:div w:id="78452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7881</TotalTime>
  <Pages>17</Pages>
  <Words>5181</Words>
  <Characters>29533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Carr</dc:creator>
  <cp:keywords/>
  <dc:description/>
  <cp:lastModifiedBy>Jordan Carr</cp:lastModifiedBy>
  <cp:revision>46</cp:revision>
  <dcterms:created xsi:type="dcterms:W3CDTF">2018-04-02T02:16:00Z</dcterms:created>
  <dcterms:modified xsi:type="dcterms:W3CDTF">2018-04-23T17:36:00Z</dcterms:modified>
</cp:coreProperties>
</file>